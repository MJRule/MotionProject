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en-NZ" w:eastAsia="zh-TW"/>
        </w:rPr>
        <w:id w:val="-262918603"/>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05"/>
          </w:tblGrid>
          <w:tr w:rsidR="00435A21">
            <w:sdt>
              <w:sdtPr>
                <w:rPr>
                  <w:rFonts w:asciiTheme="majorHAnsi" w:eastAsiaTheme="majorEastAsia" w:hAnsiTheme="majorHAnsi" w:cstheme="majorBidi"/>
                  <w:lang w:val="en-NZ" w:eastAsia="zh-TW"/>
                </w:rPr>
                <w:alias w:val="Company"/>
                <w:id w:val="13406915"/>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7672" w:type="dxa"/>
                    <w:tcMar>
                      <w:top w:w="216" w:type="dxa"/>
                      <w:left w:w="115" w:type="dxa"/>
                      <w:bottom w:w="216" w:type="dxa"/>
                      <w:right w:w="115" w:type="dxa"/>
                    </w:tcMar>
                  </w:tcPr>
                  <w:p w:rsidR="00435A21" w:rsidRDefault="00435A21" w:rsidP="00435A21">
                    <w:pPr>
                      <w:pStyle w:val="NoSpacing"/>
                      <w:rPr>
                        <w:rFonts w:asciiTheme="majorHAnsi" w:eastAsiaTheme="majorEastAsia" w:hAnsiTheme="majorHAnsi" w:cstheme="majorBidi"/>
                      </w:rPr>
                    </w:pPr>
                    <w:r>
                      <w:rPr>
                        <w:rFonts w:asciiTheme="majorHAnsi" w:eastAsiaTheme="majorEastAsia" w:hAnsiTheme="majorHAnsi" w:cstheme="majorBidi"/>
                      </w:rPr>
                      <w:t>Martin Rule, Lane Cotgrove, James Bayliss</w:t>
                    </w:r>
                  </w:p>
                </w:tc>
              </w:sdtContent>
            </w:sdt>
          </w:tr>
          <w:tr w:rsidR="00435A21">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435A21" w:rsidRDefault="00435A21" w:rsidP="00435A21">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Motion Project</w:t>
                    </w:r>
                  </w:p>
                </w:sdtContent>
              </w:sdt>
            </w:tc>
          </w:tr>
          <w:tr w:rsidR="00435A21">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435A21" w:rsidRDefault="00485E02" w:rsidP="00485E02">
                    <w:pPr>
                      <w:pStyle w:val="NoSpacing"/>
                      <w:rPr>
                        <w:rFonts w:asciiTheme="majorHAnsi" w:eastAsiaTheme="majorEastAsia" w:hAnsiTheme="majorHAnsi" w:cstheme="majorBidi"/>
                      </w:rPr>
                    </w:pPr>
                    <w:del w:id="0" w:author="PeePeeSpeed" w:date="2012-10-08T00:58:00Z">
                      <w:r w:rsidDel="00BE53B1">
                        <w:rPr>
                          <w:rFonts w:asciiTheme="majorHAnsi" w:eastAsiaTheme="majorEastAsia" w:hAnsiTheme="majorHAnsi" w:cstheme="majorBidi"/>
                        </w:rPr>
                        <w:delText>Collect movement data from Kinect SDK documentation</w:delText>
                      </w:r>
                    </w:del>
                    <w:ins w:id="1" w:author="KON" w:date="2012-10-04T11:58:00Z">
                      <w:del w:id="2" w:author="PeePeeSpeed" w:date="2012-10-08T00:58:00Z">
                        <w:r w:rsidR="006C6A6F" w:rsidDel="00BE53B1">
                          <w:rPr>
                            <w:rFonts w:asciiTheme="majorHAnsi" w:eastAsiaTheme="majorEastAsia" w:hAnsiTheme="majorHAnsi" w:cstheme="majorBidi"/>
                            <w:lang w:val="en-NZ"/>
                          </w:rPr>
                          <w:delText>Feature 1.1 Connect Kinect client to device</w:delText>
                        </w:r>
                      </w:del>
                    </w:ins>
                    <w:ins w:id="3" w:author="PeePeeSpeed" w:date="2012-10-08T00:58:00Z">
                      <w:r w:rsidR="00BE53B1">
                        <w:rPr>
                          <w:rFonts w:asciiTheme="majorHAnsi" w:eastAsiaTheme="majorEastAsia" w:hAnsiTheme="majorHAnsi" w:cstheme="majorBidi"/>
                          <w:lang w:val="en-NZ"/>
                        </w:rPr>
                        <w:t>Feature 1.1 Connect Kinect client to device</w:t>
                      </w:r>
                    </w:ins>
                  </w:p>
                </w:tc>
              </w:sdtContent>
            </w:sdt>
          </w:tr>
        </w:tbl>
        <w:p w:rsidR="00435A21" w:rsidRDefault="00435A21"/>
        <w:p w:rsidR="00435A21" w:rsidRDefault="00435A21"/>
        <w:tbl>
          <w:tblPr>
            <w:tblpPr w:leftFromText="187" w:rightFromText="187" w:horzAnchor="margin" w:tblpXSpec="center" w:tblpYSpec="bottom"/>
            <w:tblW w:w="4000" w:type="pct"/>
            <w:tblLook w:val="04A0"/>
          </w:tblPr>
          <w:tblGrid>
            <w:gridCol w:w="7405"/>
          </w:tblGrid>
          <w:tr w:rsidR="00435A21">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435A21" w:rsidRDefault="00435A21">
                    <w:pPr>
                      <w:pStyle w:val="NoSpacing"/>
                      <w:rPr>
                        <w:color w:val="4F81BD" w:themeColor="accent1"/>
                      </w:rPr>
                    </w:pPr>
                    <w:r>
                      <w:rPr>
                        <w:color w:val="4F81BD" w:themeColor="accent1"/>
                        <w:lang w:val="en-NZ"/>
                      </w:rPr>
                      <w:t>Martin Rule</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2-07-30T00:00:00Z">
                    <w:dateFormat w:val="M/d/yyyy"/>
                    <w:lid w:val="en-US"/>
                    <w:storeMappedDataAs w:val="dateTime"/>
                    <w:calendar w:val="gregorian"/>
                  </w:date>
                </w:sdtPr>
                <w:sdtContent>
                  <w:p w:rsidR="00435A21" w:rsidRDefault="00435A21">
                    <w:pPr>
                      <w:pStyle w:val="NoSpacing"/>
                      <w:rPr>
                        <w:color w:val="4F81BD" w:themeColor="accent1"/>
                      </w:rPr>
                    </w:pPr>
                    <w:r>
                      <w:rPr>
                        <w:color w:val="4F81BD" w:themeColor="accent1"/>
                      </w:rPr>
                      <w:t>7/30/2012</w:t>
                    </w:r>
                  </w:p>
                </w:sdtContent>
              </w:sdt>
              <w:p w:rsidR="00435A21" w:rsidRDefault="00435A21">
                <w:pPr>
                  <w:pStyle w:val="NoSpacing"/>
                  <w:rPr>
                    <w:color w:val="4F81BD" w:themeColor="accent1"/>
                  </w:rPr>
                </w:pPr>
              </w:p>
            </w:tc>
          </w:tr>
        </w:tbl>
        <w:p w:rsidR="00435A21" w:rsidRDefault="00435A21"/>
        <w:p w:rsidR="00435A21" w:rsidRDefault="00435A21">
          <w:r>
            <w:br w:type="page"/>
          </w:r>
        </w:p>
      </w:sdtContent>
    </w:sdt>
    <w:sdt>
      <w:sdtPr>
        <w:rPr>
          <w:rFonts w:asciiTheme="minorHAnsi" w:eastAsiaTheme="minorEastAsia" w:hAnsiTheme="minorHAnsi" w:cstheme="minorBidi"/>
          <w:b w:val="0"/>
          <w:bCs w:val="0"/>
          <w:color w:val="auto"/>
          <w:sz w:val="22"/>
          <w:szCs w:val="22"/>
          <w:lang w:val="en-NZ" w:eastAsia="zh-TW"/>
        </w:rPr>
        <w:id w:val="-415160550"/>
        <w:docPartObj>
          <w:docPartGallery w:val="Table of Contents"/>
          <w:docPartUnique/>
        </w:docPartObj>
      </w:sdtPr>
      <w:sdtEndPr>
        <w:rPr>
          <w:noProof/>
        </w:rPr>
      </w:sdtEndPr>
      <w:sdtContent>
        <w:p w:rsidR="006A1B29" w:rsidRDefault="006A1B29">
          <w:pPr>
            <w:pStyle w:val="TOCHeading"/>
          </w:pPr>
          <w:r>
            <w:t>Table of Contents</w:t>
          </w:r>
        </w:p>
        <w:p w:rsidR="00BE53B1" w:rsidRDefault="005E6BA7">
          <w:pPr>
            <w:pStyle w:val="TOC2"/>
            <w:tabs>
              <w:tab w:val="right" w:leader="dot" w:pos="9016"/>
            </w:tabs>
            <w:rPr>
              <w:ins w:id="4" w:author="PeePeeSpeed" w:date="2012-10-08T01:01:00Z"/>
              <w:noProof/>
              <w:lang w:eastAsia="en-NZ"/>
            </w:rPr>
          </w:pPr>
          <w:r w:rsidRPr="005E6BA7">
            <w:fldChar w:fldCharType="begin"/>
          </w:r>
          <w:r w:rsidR="006A1B29">
            <w:instrText xml:space="preserve"> TOC \o "1-3" \h \z \u </w:instrText>
          </w:r>
          <w:r w:rsidRPr="005E6BA7">
            <w:fldChar w:fldCharType="separate"/>
          </w:r>
          <w:ins w:id="5" w:author="PeePeeSpeed" w:date="2012-10-08T01:01:00Z">
            <w:r w:rsidR="00BE53B1" w:rsidRPr="0037321C">
              <w:rPr>
                <w:rStyle w:val="Hyperlink"/>
                <w:noProof/>
              </w:rPr>
              <w:fldChar w:fldCharType="begin"/>
            </w:r>
            <w:r w:rsidR="00BE53B1" w:rsidRPr="0037321C">
              <w:rPr>
                <w:rStyle w:val="Hyperlink"/>
                <w:noProof/>
              </w:rPr>
              <w:instrText xml:space="preserve"> </w:instrText>
            </w:r>
            <w:r w:rsidR="00BE53B1">
              <w:rPr>
                <w:noProof/>
              </w:rPr>
              <w:instrText>HYPERLINK \l "_Toc337421407"</w:instrText>
            </w:r>
            <w:r w:rsidR="00BE53B1" w:rsidRPr="0037321C">
              <w:rPr>
                <w:rStyle w:val="Hyperlink"/>
                <w:noProof/>
              </w:rPr>
              <w:instrText xml:space="preserve"> </w:instrText>
            </w:r>
            <w:r w:rsidR="00BE53B1" w:rsidRPr="0037321C">
              <w:rPr>
                <w:rStyle w:val="Hyperlink"/>
                <w:noProof/>
              </w:rPr>
            </w:r>
            <w:r w:rsidR="00BE53B1" w:rsidRPr="0037321C">
              <w:rPr>
                <w:rStyle w:val="Hyperlink"/>
                <w:noProof/>
              </w:rPr>
              <w:fldChar w:fldCharType="separate"/>
            </w:r>
            <w:r w:rsidR="00BE53B1" w:rsidRPr="0037321C">
              <w:rPr>
                <w:rStyle w:val="Hyperlink"/>
                <w:noProof/>
              </w:rPr>
              <w:t>1. Overview</w:t>
            </w:r>
            <w:r w:rsidR="00BE53B1">
              <w:rPr>
                <w:noProof/>
                <w:webHidden/>
              </w:rPr>
              <w:tab/>
            </w:r>
            <w:r w:rsidR="00BE53B1">
              <w:rPr>
                <w:noProof/>
                <w:webHidden/>
              </w:rPr>
              <w:fldChar w:fldCharType="begin"/>
            </w:r>
            <w:r w:rsidR="00BE53B1">
              <w:rPr>
                <w:noProof/>
                <w:webHidden/>
              </w:rPr>
              <w:instrText xml:space="preserve"> PAGEREF _Toc337421407 \h </w:instrText>
            </w:r>
            <w:r w:rsidR="00BE53B1">
              <w:rPr>
                <w:noProof/>
                <w:webHidden/>
              </w:rPr>
            </w:r>
          </w:ins>
          <w:r w:rsidR="00BE53B1">
            <w:rPr>
              <w:noProof/>
              <w:webHidden/>
            </w:rPr>
            <w:fldChar w:fldCharType="separate"/>
          </w:r>
          <w:ins w:id="6" w:author="PeePeeSpeed" w:date="2012-10-08T01:01:00Z">
            <w:r w:rsidR="00BE53B1">
              <w:rPr>
                <w:noProof/>
                <w:webHidden/>
              </w:rPr>
              <w:t>2</w:t>
            </w:r>
            <w:r w:rsidR="00BE53B1">
              <w:rPr>
                <w:noProof/>
                <w:webHidden/>
              </w:rPr>
              <w:fldChar w:fldCharType="end"/>
            </w:r>
            <w:r w:rsidR="00BE53B1" w:rsidRPr="0037321C">
              <w:rPr>
                <w:rStyle w:val="Hyperlink"/>
                <w:noProof/>
              </w:rPr>
              <w:fldChar w:fldCharType="end"/>
            </w:r>
          </w:ins>
        </w:p>
        <w:p w:rsidR="00BE53B1" w:rsidRDefault="00BE53B1">
          <w:pPr>
            <w:pStyle w:val="TOC2"/>
            <w:tabs>
              <w:tab w:val="right" w:leader="dot" w:pos="9016"/>
            </w:tabs>
            <w:rPr>
              <w:ins w:id="7" w:author="PeePeeSpeed" w:date="2012-10-08T01:01:00Z"/>
              <w:noProof/>
              <w:lang w:eastAsia="en-NZ"/>
            </w:rPr>
          </w:pPr>
          <w:ins w:id="8" w:author="PeePeeSpeed" w:date="2012-10-08T01:01:00Z">
            <w:r w:rsidRPr="0037321C">
              <w:rPr>
                <w:rStyle w:val="Hyperlink"/>
                <w:noProof/>
              </w:rPr>
              <w:fldChar w:fldCharType="begin"/>
            </w:r>
            <w:r w:rsidRPr="0037321C">
              <w:rPr>
                <w:rStyle w:val="Hyperlink"/>
                <w:noProof/>
              </w:rPr>
              <w:instrText xml:space="preserve"> </w:instrText>
            </w:r>
            <w:r>
              <w:rPr>
                <w:noProof/>
              </w:rPr>
              <w:instrText>HYPERLINK \l "_Toc337421408"</w:instrText>
            </w:r>
            <w:r w:rsidRPr="0037321C">
              <w:rPr>
                <w:rStyle w:val="Hyperlink"/>
                <w:noProof/>
              </w:rPr>
              <w:instrText xml:space="preserve"> </w:instrText>
            </w:r>
            <w:r w:rsidRPr="0037321C">
              <w:rPr>
                <w:rStyle w:val="Hyperlink"/>
                <w:noProof/>
              </w:rPr>
            </w:r>
            <w:r w:rsidRPr="0037321C">
              <w:rPr>
                <w:rStyle w:val="Hyperlink"/>
                <w:noProof/>
              </w:rPr>
              <w:fldChar w:fldCharType="separate"/>
            </w:r>
            <w:r w:rsidRPr="0037321C">
              <w:rPr>
                <w:rStyle w:val="Hyperlink"/>
                <w:noProof/>
              </w:rPr>
              <w:t>2. Feature team</w:t>
            </w:r>
            <w:r>
              <w:rPr>
                <w:noProof/>
                <w:webHidden/>
              </w:rPr>
              <w:tab/>
            </w:r>
            <w:r>
              <w:rPr>
                <w:noProof/>
                <w:webHidden/>
              </w:rPr>
              <w:fldChar w:fldCharType="begin"/>
            </w:r>
            <w:r>
              <w:rPr>
                <w:noProof/>
                <w:webHidden/>
              </w:rPr>
              <w:instrText xml:space="preserve"> PAGEREF _Toc337421408 \h </w:instrText>
            </w:r>
            <w:r>
              <w:rPr>
                <w:noProof/>
                <w:webHidden/>
              </w:rPr>
            </w:r>
          </w:ins>
          <w:r>
            <w:rPr>
              <w:noProof/>
              <w:webHidden/>
            </w:rPr>
            <w:fldChar w:fldCharType="separate"/>
          </w:r>
          <w:ins w:id="9" w:author="PeePeeSpeed" w:date="2012-10-08T01:01:00Z">
            <w:r>
              <w:rPr>
                <w:noProof/>
                <w:webHidden/>
              </w:rPr>
              <w:t>2</w:t>
            </w:r>
            <w:r>
              <w:rPr>
                <w:noProof/>
                <w:webHidden/>
              </w:rPr>
              <w:fldChar w:fldCharType="end"/>
            </w:r>
            <w:r w:rsidRPr="0037321C">
              <w:rPr>
                <w:rStyle w:val="Hyperlink"/>
                <w:noProof/>
              </w:rPr>
              <w:fldChar w:fldCharType="end"/>
            </w:r>
          </w:ins>
        </w:p>
        <w:p w:rsidR="00BE53B1" w:rsidRDefault="00BE53B1">
          <w:pPr>
            <w:pStyle w:val="TOC2"/>
            <w:tabs>
              <w:tab w:val="right" w:leader="dot" w:pos="9016"/>
            </w:tabs>
            <w:rPr>
              <w:ins w:id="10" w:author="PeePeeSpeed" w:date="2012-10-08T01:01:00Z"/>
              <w:noProof/>
              <w:lang w:eastAsia="en-NZ"/>
            </w:rPr>
          </w:pPr>
          <w:ins w:id="11" w:author="PeePeeSpeed" w:date="2012-10-08T01:01:00Z">
            <w:r w:rsidRPr="0037321C">
              <w:rPr>
                <w:rStyle w:val="Hyperlink"/>
                <w:noProof/>
              </w:rPr>
              <w:fldChar w:fldCharType="begin"/>
            </w:r>
            <w:r w:rsidRPr="0037321C">
              <w:rPr>
                <w:rStyle w:val="Hyperlink"/>
                <w:noProof/>
              </w:rPr>
              <w:instrText xml:space="preserve"> </w:instrText>
            </w:r>
            <w:r>
              <w:rPr>
                <w:noProof/>
              </w:rPr>
              <w:instrText>HYPERLINK \l "_Toc337421409"</w:instrText>
            </w:r>
            <w:r w:rsidRPr="0037321C">
              <w:rPr>
                <w:rStyle w:val="Hyperlink"/>
                <w:noProof/>
              </w:rPr>
              <w:instrText xml:space="preserve"> </w:instrText>
            </w:r>
            <w:r w:rsidRPr="0037321C">
              <w:rPr>
                <w:rStyle w:val="Hyperlink"/>
                <w:noProof/>
              </w:rPr>
            </w:r>
            <w:r w:rsidRPr="0037321C">
              <w:rPr>
                <w:rStyle w:val="Hyperlink"/>
                <w:noProof/>
              </w:rPr>
              <w:fldChar w:fldCharType="separate"/>
            </w:r>
            <w:r w:rsidRPr="0037321C">
              <w:rPr>
                <w:rStyle w:val="Hyperlink"/>
                <w:noProof/>
              </w:rPr>
              <w:t>3. Sequence diagram</w:t>
            </w:r>
            <w:r>
              <w:rPr>
                <w:noProof/>
                <w:webHidden/>
              </w:rPr>
              <w:tab/>
            </w:r>
            <w:r>
              <w:rPr>
                <w:noProof/>
                <w:webHidden/>
              </w:rPr>
              <w:fldChar w:fldCharType="begin"/>
            </w:r>
            <w:r>
              <w:rPr>
                <w:noProof/>
                <w:webHidden/>
              </w:rPr>
              <w:instrText xml:space="preserve"> PAGEREF _Toc337421409 \h </w:instrText>
            </w:r>
            <w:r>
              <w:rPr>
                <w:noProof/>
                <w:webHidden/>
              </w:rPr>
            </w:r>
          </w:ins>
          <w:r>
            <w:rPr>
              <w:noProof/>
              <w:webHidden/>
            </w:rPr>
            <w:fldChar w:fldCharType="separate"/>
          </w:r>
          <w:ins w:id="12" w:author="PeePeeSpeed" w:date="2012-10-08T01:01:00Z">
            <w:r>
              <w:rPr>
                <w:noProof/>
                <w:webHidden/>
              </w:rPr>
              <w:t>3</w:t>
            </w:r>
            <w:r>
              <w:rPr>
                <w:noProof/>
                <w:webHidden/>
              </w:rPr>
              <w:fldChar w:fldCharType="end"/>
            </w:r>
            <w:r w:rsidRPr="0037321C">
              <w:rPr>
                <w:rStyle w:val="Hyperlink"/>
                <w:noProof/>
              </w:rPr>
              <w:fldChar w:fldCharType="end"/>
            </w:r>
          </w:ins>
        </w:p>
        <w:p w:rsidR="00BE53B1" w:rsidRDefault="00BE53B1">
          <w:pPr>
            <w:pStyle w:val="TOC2"/>
            <w:tabs>
              <w:tab w:val="right" w:leader="dot" w:pos="9016"/>
            </w:tabs>
            <w:rPr>
              <w:ins w:id="13" w:author="PeePeeSpeed" w:date="2012-10-08T01:01:00Z"/>
              <w:noProof/>
              <w:lang w:eastAsia="en-NZ"/>
            </w:rPr>
          </w:pPr>
          <w:ins w:id="14" w:author="PeePeeSpeed" w:date="2012-10-08T01:01:00Z">
            <w:r w:rsidRPr="0037321C">
              <w:rPr>
                <w:rStyle w:val="Hyperlink"/>
                <w:noProof/>
              </w:rPr>
              <w:fldChar w:fldCharType="begin"/>
            </w:r>
            <w:r w:rsidRPr="0037321C">
              <w:rPr>
                <w:rStyle w:val="Hyperlink"/>
                <w:noProof/>
              </w:rPr>
              <w:instrText xml:space="preserve"> </w:instrText>
            </w:r>
            <w:r>
              <w:rPr>
                <w:noProof/>
              </w:rPr>
              <w:instrText>HYPERLINK \l "_Toc337421411"</w:instrText>
            </w:r>
            <w:r w:rsidRPr="0037321C">
              <w:rPr>
                <w:rStyle w:val="Hyperlink"/>
                <w:noProof/>
              </w:rPr>
              <w:instrText xml:space="preserve"> </w:instrText>
            </w:r>
            <w:r w:rsidRPr="0037321C">
              <w:rPr>
                <w:rStyle w:val="Hyperlink"/>
                <w:noProof/>
              </w:rPr>
            </w:r>
            <w:r w:rsidRPr="0037321C">
              <w:rPr>
                <w:rStyle w:val="Hyperlink"/>
                <w:noProof/>
              </w:rPr>
              <w:fldChar w:fldCharType="separate"/>
            </w:r>
            <w:r w:rsidRPr="0037321C">
              <w:rPr>
                <w:rStyle w:val="Hyperlink"/>
                <w:noProof/>
              </w:rPr>
              <w:t>4. Overallobject model</w:t>
            </w:r>
            <w:r>
              <w:rPr>
                <w:noProof/>
                <w:webHidden/>
              </w:rPr>
              <w:tab/>
            </w:r>
            <w:r>
              <w:rPr>
                <w:noProof/>
                <w:webHidden/>
              </w:rPr>
              <w:fldChar w:fldCharType="begin"/>
            </w:r>
            <w:r>
              <w:rPr>
                <w:noProof/>
                <w:webHidden/>
              </w:rPr>
              <w:instrText xml:space="preserve"> PAGEREF _Toc337421411 \h </w:instrText>
            </w:r>
            <w:r>
              <w:rPr>
                <w:noProof/>
                <w:webHidden/>
              </w:rPr>
            </w:r>
          </w:ins>
          <w:r>
            <w:rPr>
              <w:noProof/>
              <w:webHidden/>
            </w:rPr>
            <w:fldChar w:fldCharType="separate"/>
          </w:r>
          <w:ins w:id="15" w:author="PeePeeSpeed" w:date="2012-10-08T01:01:00Z">
            <w:r>
              <w:rPr>
                <w:noProof/>
                <w:webHidden/>
              </w:rPr>
              <w:t>4</w:t>
            </w:r>
            <w:r>
              <w:rPr>
                <w:noProof/>
                <w:webHidden/>
              </w:rPr>
              <w:fldChar w:fldCharType="end"/>
            </w:r>
            <w:r w:rsidRPr="0037321C">
              <w:rPr>
                <w:rStyle w:val="Hyperlink"/>
                <w:noProof/>
              </w:rPr>
              <w:fldChar w:fldCharType="end"/>
            </w:r>
          </w:ins>
        </w:p>
        <w:p w:rsidR="00BE53B1" w:rsidRDefault="00BE53B1">
          <w:pPr>
            <w:pStyle w:val="TOC2"/>
            <w:tabs>
              <w:tab w:val="right" w:leader="dot" w:pos="9016"/>
            </w:tabs>
            <w:rPr>
              <w:ins w:id="16" w:author="PeePeeSpeed" w:date="2012-10-08T01:01:00Z"/>
              <w:noProof/>
              <w:lang w:eastAsia="en-NZ"/>
            </w:rPr>
          </w:pPr>
          <w:ins w:id="17" w:author="PeePeeSpeed" w:date="2012-10-08T01:01:00Z">
            <w:r w:rsidRPr="0037321C">
              <w:rPr>
                <w:rStyle w:val="Hyperlink"/>
                <w:noProof/>
              </w:rPr>
              <w:fldChar w:fldCharType="begin"/>
            </w:r>
            <w:r w:rsidRPr="0037321C">
              <w:rPr>
                <w:rStyle w:val="Hyperlink"/>
                <w:noProof/>
              </w:rPr>
              <w:instrText xml:space="preserve"> </w:instrText>
            </w:r>
            <w:r>
              <w:rPr>
                <w:noProof/>
              </w:rPr>
              <w:instrText>HYPERLINK \l "_Toc337421412"</w:instrText>
            </w:r>
            <w:r w:rsidRPr="0037321C">
              <w:rPr>
                <w:rStyle w:val="Hyperlink"/>
                <w:noProof/>
              </w:rPr>
              <w:instrText xml:space="preserve"> </w:instrText>
            </w:r>
            <w:r w:rsidRPr="0037321C">
              <w:rPr>
                <w:rStyle w:val="Hyperlink"/>
                <w:noProof/>
              </w:rPr>
            </w:r>
            <w:r w:rsidRPr="0037321C">
              <w:rPr>
                <w:rStyle w:val="Hyperlink"/>
                <w:noProof/>
              </w:rPr>
              <w:fldChar w:fldCharType="separate"/>
            </w:r>
            <w:r w:rsidRPr="0037321C">
              <w:rPr>
                <w:rStyle w:val="Hyperlink"/>
                <w:noProof/>
              </w:rPr>
              <w:t>5. Method prologues</w:t>
            </w:r>
            <w:r>
              <w:rPr>
                <w:noProof/>
                <w:webHidden/>
              </w:rPr>
              <w:tab/>
            </w:r>
            <w:r>
              <w:rPr>
                <w:noProof/>
                <w:webHidden/>
              </w:rPr>
              <w:fldChar w:fldCharType="begin"/>
            </w:r>
            <w:r>
              <w:rPr>
                <w:noProof/>
                <w:webHidden/>
              </w:rPr>
              <w:instrText xml:space="preserve"> PAGEREF _Toc337421412 \h </w:instrText>
            </w:r>
            <w:r>
              <w:rPr>
                <w:noProof/>
                <w:webHidden/>
              </w:rPr>
            </w:r>
          </w:ins>
          <w:r>
            <w:rPr>
              <w:noProof/>
              <w:webHidden/>
            </w:rPr>
            <w:fldChar w:fldCharType="separate"/>
          </w:r>
          <w:ins w:id="18" w:author="PeePeeSpeed" w:date="2012-10-08T01:01:00Z">
            <w:r>
              <w:rPr>
                <w:noProof/>
                <w:webHidden/>
              </w:rPr>
              <w:t>5</w:t>
            </w:r>
            <w:r>
              <w:rPr>
                <w:noProof/>
                <w:webHidden/>
              </w:rPr>
              <w:fldChar w:fldCharType="end"/>
            </w:r>
            <w:r w:rsidRPr="0037321C">
              <w:rPr>
                <w:rStyle w:val="Hyperlink"/>
                <w:noProof/>
              </w:rPr>
              <w:fldChar w:fldCharType="end"/>
            </w:r>
          </w:ins>
        </w:p>
        <w:p w:rsidR="00BE53B1" w:rsidRDefault="00BE53B1">
          <w:pPr>
            <w:pStyle w:val="TOC2"/>
            <w:tabs>
              <w:tab w:val="right" w:leader="dot" w:pos="9016"/>
            </w:tabs>
            <w:rPr>
              <w:ins w:id="19" w:author="PeePeeSpeed" w:date="2012-10-08T01:01:00Z"/>
              <w:noProof/>
              <w:lang w:eastAsia="en-NZ"/>
            </w:rPr>
          </w:pPr>
          <w:ins w:id="20" w:author="PeePeeSpeed" w:date="2012-10-08T01:01:00Z">
            <w:r w:rsidRPr="0037321C">
              <w:rPr>
                <w:rStyle w:val="Hyperlink"/>
                <w:noProof/>
              </w:rPr>
              <w:fldChar w:fldCharType="begin"/>
            </w:r>
            <w:r w:rsidRPr="0037321C">
              <w:rPr>
                <w:rStyle w:val="Hyperlink"/>
                <w:noProof/>
              </w:rPr>
              <w:instrText xml:space="preserve"> </w:instrText>
            </w:r>
            <w:r>
              <w:rPr>
                <w:noProof/>
              </w:rPr>
              <w:instrText>HYPERLINK \l "_Toc337421413"</w:instrText>
            </w:r>
            <w:r w:rsidRPr="0037321C">
              <w:rPr>
                <w:rStyle w:val="Hyperlink"/>
                <w:noProof/>
              </w:rPr>
              <w:instrText xml:space="preserve"> </w:instrText>
            </w:r>
            <w:r w:rsidRPr="0037321C">
              <w:rPr>
                <w:rStyle w:val="Hyperlink"/>
                <w:noProof/>
              </w:rPr>
            </w:r>
            <w:r w:rsidRPr="0037321C">
              <w:rPr>
                <w:rStyle w:val="Hyperlink"/>
                <w:noProof/>
              </w:rPr>
              <w:fldChar w:fldCharType="separate"/>
            </w:r>
            <w:r w:rsidRPr="0037321C">
              <w:rPr>
                <w:rStyle w:val="Hyperlink"/>
                <w:rFonts w:cstheme="minorHAnsi"/>
                <w:noProof/>
              </w:rPr>
              <w:t>6. Testing</w:t>
            </w:r>
            <w:r>
              <w:rPr>
                <w:noProof/>
                <w:webHidden/>
              </w:rPr>
              <w:tab/>
            </w:r>
            <w:r>
              <w:rPr>
                <w:noProof/>
                <w:webHidden/>
              </w:rPr>
              <w:fldChar w:fldCharType="begin"/>
            </w:r>
            <w:r>
              <w:rPr>
                <w:noProof/>
                <w:webHidden/>
              </w:rPr>
              <w:instrText xml:space="preserve"> PAGEREF _Toc337421413 \h </w:instrText>
            </w:r>
            <w:r>
              <w:rPr>
                <w:noProof/>
                <w:webHidden/>
              </w:rPr>
            </w:r>
          </w:ins>
          <w:r>
            <w:rPr>
              <w:noProof/>
              <w:webHidden/>
            </w:rPr>
            <w:fldChar w:fldCharType="separate"/>
          </w:r>
          <w:ins w:id="21" w:author="PeePeeSpeed" w:date="2012-10-08T01:01:00Z">
            <w:r>
              <w:rPr>
                <w:noProof/>
                <w:webHidden/>
              </w:rPr>
              <w:t>6</w:t>
            </w:r>
            <w:r>
              <w:rPr>
                <w:noProof/>
                <w:webHidden/>
              </w:rPr>
              <w:fldChar w:fldCharType="end"/>
            </w:r>
            <w:r w:rsidRPr="0037321C">
              <w:rPr>
                <w:rStyle w:val="Hyperlink"/>
                <w:noProof/>
              </w:rPr>
              <w:fldChar w:fldCharType="end"/>
            </w:r>
          </w:ins>
        </w:p>
        <w:p w:rsidR="00BE53B1" w:rsidRDefault="00BE53B1">
          <w:pPr>
            <w:pStyle w:val="TOC2"/>
            <w:tabs>
              <w:tab w:val="right" w:leader="dot" w:pos="9016"/>
            </w:tabs>
            <w:rPr>
              <w:ins w:id="22" w:author="PeePeeSpeed" w:date="2012-10-08T01:01:00Z"/>
              <w:noProof/>
              <w:lang w:eastAsia="en-NZ"/>
            </w:rPr>
          </w:pPr>
          <w:ins w:id="23" w:author="PeePeeSpeed" w:date="2012-10-08T01:01:00Z">
            <w:r w:rsidRPr="0037321C">
              <w:rPr>
                <w:rStyle w:val="Hyperlink"/>
                <w:noProof/>
              </w:rPr>
              <w:fldChar w:fldCharType="begin"/>
            </w:r>
            <w:r w:rsidRPr="0037321C">
              <w:rPr>
                <w:rStyle w:val="Hyperlink"/>
                <w:noProof/>
              </w:rPr>
              <w:instrText xml:space="preserve"> </w:instrText>
            </w:r>
            <w:r>
              <w:rPr>
                <w:noProof/>
              </w:rPr>
              <w:instrText>HYPERLINK \l "_Toc337421414"</w:instrText>
            </w:r>
            <w:r w:rsidRPr="0037321C">
              <w:rPr>
                <w:rStyle w:val="Hyperlink"/>
                <w:noProof/>
              </w:rPr>
              <w:instrText xml:space="preserve"> </w:instrText>
            </w:r>
            <w:r w:rsidRPr="0037321C">
              <w:rPr>
                <w:rStyle w:val="Hyperlink"/>
                <w:noProof/>
              </w:rPr>
            </w:r>
            <w:r w:rsidRPr="0037321C">
              <w:rPr>
                <w:rStyle w:val="Hyperlink"/>
                <w:noProof/>
              </w:rPr>
              <w:fldChar w:fldCharType="separate"/>
            </w:r>
            <w:r w:rsidRPr="0037321C">
              <w:rPr>
                <w:rStyle w:val="Hyperlink"/>
                <w:noProof/>
              </w:rPr>
              <w:t>7. Design inspection</w:t>
            </w:r>
            <w:r>
              <w:rPr>
                <w:noProof/>
                <w:webHidden/>
              </w:rPr>
              <w:tab/>
            </w:r>
            <w:r>
              <w:rPr>
                <w:noProof/>
                <w:webHidden/>
              </w:rPr>
              <w:fldChar w:fldCharType="begin"/>
            </w:r>
            <w:r>
              <w:rPr>
                <w:noProof/>
                <w:webHidden/>
              </w:rPr>
              <w:instrText xml:space="preserve"> PAGEREF _Toc337421414 \h </w:instrText>
            </w:r>
            <w:r>
              <w:rPr>
                <w:noProof/>
                <w:webHidden/>
              </w:rPr>
            </w:r>
          </w:ins>
          <w:r>
            <w:rPr>
              <w:noProof/>
              <w:webHidden/>
            </w:rPr>
            <w:fldChar w:fldCharType="separate"/>
          </w:r>
          <w:ins w:id="24" w:author="PeePeeSpeed" w:date="2012-10-08T01:01:00Z">
            <w:r>
              <w:rPr>
                <w:noProof/>
                <w:webHidden/>
              </w:rPr>
              <w:t>7</w:t>
            </w:r>
            <w:r>
              <w:rPr>
                <w:noProof/>
                <w:webHidden/>
              </w:rPr>
              <w:fldChar w:fldCharType="end"/>
            </w:r>
            <w:r w:rsidRPr="0037321C">
              <w:rPr>
                <w:rStyle w:val="Hyperlink"/>
                <w:noProof/>
              </w:rPr>
              <w:fldChar w:fldCharType="end"/>
            </w:r>
          </w:ins>
        </w:p>
        <w:p w:rsidR="00BE53B1" w:rsidRDefault="00BE53B1">
          <w:pPr>
            <w:pStyle w:val="TOC2"/>
            <w:tabs>
              <w:tab w:val="right" w:leader="dot" w:pos="9016"/>
            </w:tabs>
            <w:rPr>
              <w:ins w:id="25" w:author="PeePeeSpeed" w:date="2012-10-08T01:01:00Z"/>
              <w:noProof/>
              <w:lang w:eastAsia="en-NZ"/>
            </w:rPr>
          </w:pPr>
          <w:ins w:id="26" w:author="PeePeeSpeed" w:date="2012-10-08T01:01:00Z">
            <w:r w:rsidRPr="0037321C">
              <w:rPr>
                <w:rStyle w:val="Hyperlink"/>
                <w:noProof/>
              </w:rPr>
              <w:fldChar w:fldCharType="begin"/>
            </w:r>
            <w:r w:rsidRPr="0037321C">
              <w:rPr>
                <w:rStyle w:val="Hyperlink"/>
                <w:noProof/>
              </w:rPr>
              <w:instrText xml:space="preserve"> </w:instrText>
            </w:r>
            <w:r>
              <w:rPr>
                <w:noProof/>
              </w:rPr>
              <w:instrText>HYPERLINK \l "_Toc337421415"</w:instrText>
            </w:r>
            <w:r w:rsidRPr="0037321C">
              <w:rPr>
                <w:rStyle w:val="Hyperlink"/>
                <w:noProof/>
              </w:rPr>
              <w:instrText xml:space="preserve"> </w:instrText>
            </w:r>
            <w:r w:rsidRPr="0037321C">
              <w:rPr>
                <w:rStyle w:val="Hyperlink"/>
                <w:noProof/>
              </w:rPr>
            </w:r>
            <w:r w:rsidRPr="0037321C">
              <w:rPr>
                <w:rStyle w:val="Hyperlink"/>
                <w:noProof/>
              </w:rPr>
              <w:fldChar w:fldCharType="separate"/>
            </w:r>
            <w:r w:rsidRPr="0037321C">
              <w:rPr>
                <w:rStyle w:val="Hyperlink"/>
                <w:rFonts w:cstheme="minorHAnsi"/>
                <w:noProof/>
              </w:rPr>
              <w:t>8. References</w:t>
            </w:r>
            <w:r>
              <w:rPr>
                <w:noProof/>
                <w:webHidden/>
              </w:rPr>
              <w:tab/>
            </w:r>
            <w:r>
              <w:rPr>
                <w:noProof/>
                <w:webHidden/>
              </w:rPr>
              <w:fldChar w:fldCharType="begin"/>
            </w:r>
            <w:r>
              <w:rPr>
                <w:noProof/>
                <w:webHidden/>
              </w:rPr>
              <w:instrText xml:space="preserve"> PAGEREF _Toc337421415 \h </w:instrText>
            </w:r>
            <w:r>
              <w:rPr>
                <w:noProof/>
                <w:webHidden/>
              </w:rPr>
            </w:r>
          </w:ins>
          <w:r>
            <w:rPr>
              <w:noProof/>
              <w:webHidden/>
            </w:rPr>
            <w:fldChar w:fldCharType="separate"/>
          </w:r>
          <w:ins w:id="27" w:author="PeePeeSpeed" w:date="2012-10-08T01:01:00Z">
            <w:r>
              <w:rPr>
                <w:noProof/>
                <w:webHidden/>
              </w:rPr>
              <w:t>7</w:t>
            </w:r>
            <w:r>
              <w:rPr>
                <w:noProof/>
                <w:webHidden/>
              </w:rPr>
              <w:fldChar w:fldCharType="end"/>
            </w:r>
            <w:r w:rsidRPr="0037321C">
              <w:rPr>
                <w:rStyle w:val="Hyperlink"/>
                <w:noProof/>
              </w:rPr>
              <w:fldChar w:fldCharType="end"/>
            </w:r>
          </w:ins>
        </w:p>
        <w:p w:rsidR="00574FC1" w:rsidDel="00BE53B1" w:rsidRDefault="00574FC1">
          <w:pPr>
            <w:pStyle w:val="TOC2"/>
            <w:tabs>
              <w:tab w:val="right" w:leader="dot" w:pos="9016"/>
            </w:tabs>
            <w:rPr>
              <w:ins w:id="28" w:author="KON" w:date="2012-10-04T09:39:00Z"/>
              <w:del w:id="29" w:author="PeePeeSpeed" w:date="2012-10-08T01:01:00Z"/>
              <w:noProof/>
            </w:rPr>
          </w:pPr>
          <w:ins w:id="30" w:author="KON" w:date="2012-10-04T09:39:00Z">
            <w:del w:id="31" w:author="PeePeeSpeed" w:date="2012-10-08T01:01:00Z">
              <w:r w:rsidRPr="00BE53B1" w:rsidDel="00BE53B1">
                <w:rPr>
                  <w:noProof/>
                </w:rPr>
                <w:delText>1. Overview</w:delText>
              </w:r>
              <w:r w:rsidDel="00BE53B1">
                <w:rPr>
                  <w:noProof/>
                  <w:webHidden/>
                </w:rPr>
                <w:tab/>
                <w:delText>2</w:delText>
              </w:r>
            </w:del>
          </w:ins>
        </w:p>
        <w:p w:rsidR="00574FC1" w:rsidDel="00BE53B1" w:rsidRDefault="00574FC1">
          <w:pPr>
            <w:pStyle w:val="TOC2"/>
            <w:tabs>
              <w:tab w:val="right" w:leader="dot" w:pos="9016"/>
            </w:tabs>
            <w:rPr>
              <w:ins w:id="32" w:author="KON" w:date="2012-10-04T09:39:00Z"/>
              <w:del w:id="33" w:author="PeePeeSpeed" w:date="2012-10-08T01:01:00Z"/>
              <w:noProof/>
            </w:rPr>
          </w:pPr>
          <w:ins w:id="34" w:author="KON" w:date="2012-10-04T09:39:00Z">
            <w:del w:id="35" w:author="PeePeeSpeed" w:date="2012-10-08T01:01:00Z">
              <w:r w:rsidRPr="00BE53B1" w:rsidDel="00BE53B1">
                <w:rPr>
                  <w:noProof/>
                </w:rPr>
                <w:delText>2. Feature team</w:delText>
              </w:r>
              <w:r w:rsidDel="00BE53B1">
                <w:rPr>
                  <w:noProof/>
                  <w:webHidden/>
                </w:rPr>
                <w:tab/>
                <w:delText>2</w:delText>
              </w:r>
            </w:del>
          </w:ins>
        </w:p>
        <w:p w:rsidR="00574FC1" w:rsidDel="00BE53B1" w:rsidRDefault="00574FC1">
          <w:pPr>
            <w:pStyle w:val="TOC2"/>
            <w:tabs>
              <w:tab w:val="right" w:leader="dot" w:pos="9016"/>
            </w:tabs>
            <w:rPr>
              <w:ins w:id="36" w:author="KON" w:date="2012-10-04T09:39:00Z"/>
              <w:del w:id="37" w:author="PeePeeSpeed" w:date="2012-10-08T01:01:00Z"/>
              <w:noProof/>
            </w:rPr>
          </w:pPr>
          <w:ins w:id="38" w:author="KON" w:date="2012-10-04T09:39:00Z">
            <w:del w:id="39" w:author="PeePeeSpeed" w:date="2012-10-08T01:01:00Z">
              <w:r w:rsidRPr="00BE53B1" w:rsidDel="00BE53B1">
                <w:rPr>
                  <w:noProof/>
                </w:rPr>
                <w:delText>3. Sequence diagram</w:delText>
              </w:r>
              <w:r w:rsidDel="00BE53B1">
                <w:rPr>
                  <w:noProof/>
                  <w:webHidden/>
                </w:rPr>
                <w:tab/>
                <w:delText>3</w:delText>
              </w:r>
            </w:del>
          </w:ins>
        </w:p>
        <w:p w:rsidR="00574FC1" w:rsidDel="00BE53B1" w:rsidRDefault="00574FC1">
          <w:pPr>
            <w:pStyle w:val="TOC2"/>
            <w:tabs>
              <w:tab w:val="right" w:leader="dot" w:pos="9016"/>
            </w:tabs>
            <w:rPr>
              <w:ins w:id="40" w:author="KON" w:date="2012-10-04T09:39:00Z"/>
              <w:del w:id="41" w:author="PeePeeSpeed" w:date="2012-10-08T01:01:00Z"/>
              <w:noProof/>
            </w:rPr>
          </w:pPr>
          <w:ins w:id="42" w:author="KON" w:date="2012-10-04T09:39:00Z">
            <w:del w:id="43" w:author="PeePeeSpeed" w:date="2012-10-08T01:01:00Z">
              <w:r w:rsidRPr="00BE53B1" w:rsidDel="00BE53B1">
                <w:rPr>
                  <w:noProof/>
                </w:rPr>
                <w:delText>4. Overall object model</w:delText>
              </w:r>
              <w:r w:rsidDel="00BE53B1">
                <w:rPr>
                  <w:noProof/>
                  <w:webHidden/>
                </w:rPr>
                <w:tab/>
                <w:delText>4</w:delText>
              </w:r>
            </w:del>
          </w:ins>
        </w:p>
        <w:p w:rsidR="00574FC1" w:rsidDel="00BE53B1" w:rsidRDefault="00574FC1">
          <w:pPr>
            <w:pStyle w:val="TOC2"/>
            <w:tabs>
              <w:tab w:val="right" w:leader="dot" w:pos="9016"/>
            </w:tabs>
            <w:rPr>
              <w:ins w:id="44" w:author="KON" w:date="2012-10-04T09:39:00Z"/>
              <w:del w:id="45" w:author="PeePeeSpeed" w:date="2012-10-08T01:01:00Z"/>
              <w:noProof/>
            </w:rPr>
          </w:pPr>
          <w:ins w:id="46" w:author="KON" w:date="2012-10-04T09:39:00Z">
            <w:del w:id="47" w:author="PeePeeSpeed" w:date="2012-10-08T01:01:00Z">
              <w:r w:rsidRPr="00BE53B1" w:rsidDel="00BE53B1">
                <w:rPr>
                  <w:noProof/>
                </w:rPr>
                <w:delText>5. Method prologues</w:delText>
              </w:r>
              <w:r w:rsidDel="00BE53B1">
                <w:rPr>
                  <w:noProof/>
                  <w:webHidden/>
                </w:rPr>
                <w:tab/>
                <w:delText>5</w:delText>
              </w:r>
            </w:del>
          </w:ins>
        </w:p>
        <w:p w:rsidR="00574FC1" w:rsidDel="00BE53B1" w:rsidRDefault="00574FC1">
          <w:pPr>
            <w:pStyle w:val="TOC2"/>
            <w:tabs>
              <w:tab w:val="right" w:leader="dot" w:pos="9016"/>
            </w:tabs>
            <w:rPr>
              <w:ins w:id="48" w:author="KON" w:date="2012-10-04T09:39:00Z"/>
              <w:del w:id="49" w:author="PeePeeSpeed" w:date="2012-10-08T01:01:00Z"/>
              <w:noProof/>
            </w:rPr>
          </w:pPr>
          <w:ins w:id="50" w:author="KON" w:date="2012-10-04T09:39:00Z">
            <w:del w:id="51" w:author="PeePeeSpeed" w:date="2012-10-08T01:01:00Z">
              <w:r w:rsidRPr="00BE53B1" w:rsidDel="00BE53B1">
                <w:rPr>
                  <w:rFonts w:cstheme="minorHAnsi"/>
                  <w:noProof/>
                </w:rPr>
                <w:delText>6. Testing</w:delText>
              </w:r>
              <w:r w:rsidDel="00BE53B1">
                <w:rPr>
                  <w:noProof/>
                  <w:webHidden/>
                </w:rPr>
                <w:tab/>
                <w:delText>6</w:delText>
              </w:r>
            </w:del>
          </w:ins>
        </w:p>
        <w:p w:rsidR="00574FC1" w:rsidDel="00BE53B1" w:rsidRDefault="00574FC1">
          <w:pPr>
            <w:pStyle w:val="TOC2"/>
            <w:tabs>
              <w:tab w:val="right" w:leader="dot" w:pos="9016"/>
            </w:tabs>
            <w:rPr>
              <w:ins w:id="52" w:author="KON" w:date="2012-10-04T09:39:00Z"/>
              <w:del w:id="53" w:author="PeePeeSpeed" w:date="2012-10-08T01:01:00Z"/>
              <w:noProof/>
            </w:rPr>
          </w:pPr>
          <w:ins w:id="54" w:author="KON" w:date="2012-10-04T09:39:00Z">
            <w:del w:id="55" w:author="PeePeeSpeed" w:date="2012-10-08T01:01:00Z">
              <w:r w:rsidRPr="00BE53B1" w:rsidDel="00BE53B1">
                <w:rPr>
                  <w:noProof/>
                </w:rPr>
                <w:delText>7. Design inspection</w:delText>
              </w:r>
              <w:r w:rsidDel="00BE53B1">
                <w:rPr>
                  <w:noProof/>
                  <w:webHidden/>
                </w:rPr>
                <w:tab/>
                <w:delText>7</w:delText>
              </w:r>
            </w:del>
          </w:ins>
        </w:p>
        <w:p w:rsidR="00574FC1" w:rsidDel="00BE53B1" w:rsidRDefault="00574FC1">
          <w:pPr>
            <w:pStyle w:val="TOC2"/>
            <w:tabs>
              <w:tab w:val="right" w:leader="dot" w:pos="9016"/>
            </w:tabs>
            <w:rPr>
              <w:ins w:id="56" w:author="KON" w:date="2012-10-04T09:39:00Z"/>
              <w:del w:id="57" w:author="PeePeeSpeed" w:date="2012-10-08T01:01:00Z"/>
              <w:noProof/>
            </w:rPr>
          </w:pPr>
          <w:ins w:id="58" w:author="KON" w:date="2012-10-04T09:39:00Z">
            <w:del w:id="59" w:author="PeePeeSpeed" w:date="2012-10-08T01:01:00Z">
              <w:r w:rsidRPr="00BE53B1" w:rsidDel="00BE53B1">
                <w:rPr>
                  <w:noProof/>
                </w:rPr>
                <w:delText>8. References</w:delText>
              </w:r>
              <w:r w:rsidDel="00BE53B1">
                <w:rPr>
                  <w:noProof/>
                  <w:webHidden/>
                </w:rPr>
                <w:tab/>
                <w:delText>8</w:delText>
              </w:r>
            </w:del>
          </w:ins>
        </w:p>
        <w:p w:rsidR="00B06217" w:rsidDel="00BE53B1" w:rsidRDefault="00B06217">
          <w:pPr>
            <w:pStyle w:val="TOC2"/>
            <w:tabs>
              <w:tab w:val="right" w:leader="dot" w:pos="9016"/>
            </w:tabs>
            <w:rPr>
              <w:del w:id="60" w:author="PeePeeSpeed" w:date="2012-10-08T01:01:00Z"/>
              <w:noProof/>
            </w:rPr>
          </w:pPr>
          <w:del w:id="61" w:author="PeePeeSpeed" w:date="2012-10-08T01:01:00Z">
            <w:r w:rsidRPr="00B87846" w:rsidDel="00BE53B1">
              <w:rPr>
                <w:noProof/>
              </w:rPr>
              <w:delText>1. Overview</w:delText>
            </w:r>
            <w:r w:rsidDel="00BE53B1">
              <w:rPr>
                <w:noProof/>
                <w:webHidden/>
              </w:rPr>
              <w:tab/>
              <w:delText>2</w:delText>
            </w:r>
          </w:del>
        </w:p>
        <w:p w:rsidR="00B06217" w:rsidDel="00BE53B1" w:rsidRDefault="00B06217">
          <w:pPr>
            <w:pStyle w:val="TOC2"/>
            <w:tabs>
              <w:tab w:val="right" w:leader="dot" w:pos="9016"/>
            </w:tabs>
            <w:rPr>
              <w:del w:id="62" w:author="PeePeeSpeed" w:date="2012-10-08T01:01:00Z"/>
              <w:noProof/>
            </w:rPr>
          </w:pPr>
          <w:del w:id="63" w:author="PeePeeSpeed" w:date="2012-10-08T01:01:00Z">
            <w:r w:rsidRPr="00B87846" w:rsidDel="00BE53B1">
              <w:rPr>
                <w:noProof/>
              </w:rPr>
              <w:delText>2. Feature team</w:delText>
            </w:r>
            <w:r w:rsidDel="00BE53B1">
              <w:rPr>
                <w:noProof/>
                <w:webHidden/>
              </w:rPr>
              <w:tab/>
              <w:delText>2</w:delText>
            </w:r>
          </w:del>
        </w:p>
        <w:p w:rsidR="00B06217" w:rsidDel="00BE53B1" w:rsidRDefault="00B06217">
          <w:pPr>
            <w:pStyle w:val="TOC2"/>
            <w:tabs>
              <w:tab w:val="right" w:leader="dot" w:pos="9016"/>
            </w:tabs>
            <w:rPr>
              <w:del w:id="64" w:author="PeePeeSpeed" w:date="2012-10-08T01:01:00Z"/>
              <w:noProof/>
            </w:rPr>
          </w:pPr>
          <w:del w:id="65" w:author="PeePeeSpeed" w:date="2012-10-08T01:01:00Z">
            <w:r w:rsidRPr="00B87846" w:rsidDel="00BE53B1">
              <w:rPr>
                <w:noProof/>
              </w:rPr>
              <w:delText>3. Sequence diagrams</w:delText>
            </w:r>
            <w:r w:rsidDel="00BE53B1">
              <w:rPr>
                <w:noProof/>
                <w:webHidden/>
              </w:rPr>
              <w:tab/>
              <w:delText>3</w:delText>
            </w:r>
          </w:del>
        </w:p>
        <w:p w:rsidR="00B06217" w:rsidDel="00BE53B1" w:rsidRDefault="00B06217">
          <w:pPr>
            <w:pStyle w:val="TOC2"/>
            <w:tabs>
              <w:tab w:val="right" w:leader="dot" w:pos="9016"/>
            </w:tabs>
            <w:rPr>
              <w:del w:id="66" w:author="PeePeeSpeed" w:date="2012-10-08T01:01:00Z"/>
              <w:noProof/>
            </w:rPr>
          </w:pPr>
          <w:del w:id="67" w:author="PeePeeSpeed" w:date="2012-10-08T01:01:00Z">
            <w:r w:rsidRPr="00B87846" w:rsidDel="00BE53B1">
              <w:rPr>
                <w:noProof/>
              </w:rPr>
              <w:delText>4. Refined object model</w:delText>
            </w:r>
            <w:r w:rsidDel="00BE53B1">
              <w:rPr>
                <w:noProof/>
                <w:webHidden/>
              </w:rPr>
              <w:tab/>
              <w:delText>4</w:delText>
            </w:r>
          </w:del>
        </w:p>
        <w:p w:rsidR="00B06217" w:rsidDel="00BE53B1" w:rsidRDefault="00B06217">
          <w:pPr>
            <w:pStyle w:val="TOC2"/>
            <w:tabs>
              <w:tab w:val="right" w:leader="dot" w:pos="9016"/>
            </w:tabs>
            <w:rPr>
              <w:del w:id="68" w:author="PeePeeSpeed" w:date="2012-10-08T01:01:00Z"/>
              <w:noProof/>
            </w:rPr>
          </w:pPr>
          <w:del w:id="69" w:author="PeePeeSpeed" w:date="2012-10-08T01:01:00Z">
            <w:r w:rsidRPr="00B87846" w:rsidDel="00BE53B1">
              <w:rPr>
                <w:noProof/>
              </w:rPr>
              <w:delText>5. Class and method prologues</w:delText>
            </w:r>
            <w:r w:rsidDel="00BE53B1">
              <w:rPr>
                <w:noProof/>
                <w:webHidden/>
              </w:rPr>
              <w:tab/>
              <w:delText>5</w:delText>
            </w:r>
          </w:del>
        </w:p>
        <w:p w:rsidR="00B06217" w:rsidDel="00BE53B1" w:rsidRDefault="00B06217">
          <w:pPr>
            <w:pStyle w:val="TOC2"/>
            <w:tabs>
              <w:tab w:val="right" w:leader="dot" w:pos="9016"/>
            </w:tabs>
            <w:rPr>
              <w:del w:id="70" w:author="PeePeeSpeed" w:date="2012-10-08T01:01:00Z"/>
              <w:noProof/>
            </w:rPr>
          </w:pPr>
          <w:del w:id="71" w:author="PeePeeSpeed" w:date="2012-10-08T01:01:00Z">
            <w:r w:rsidRPr="00B87846" w:rsidDel="00BE53B1">
              <w:rPr>
                <w:noProof/>
              </w:rPr>
              <w:delText>6. Design inspection</w:delText>
            </w:r>
            <w:r w:rsidDel="00BE53B1">
              <w:rPr>
                <w:noProof/>
                <w:webHidden/>
              </w:rPr>
              <w:tab/>
              <w:delText>6</w:delText>
            </w:r>
          </w:del>
        </w:p>
        <w:p w:rsidR="006A1B29" w:rsidRDefault="005E6BA7">
          <w:r>
            <w:rPr>
              <w:b/>
              <w:bCs/>
              <w:noProof/>
            </w:rPr>
            <w:fldChar w:fldCharType="end"/>
          </w:r>
        </w:p>
      </w:sdtContent>
    </w:sdt>
    <w:p w:rsidR="006A1B29" w:rsidRDefault="006A1B29">
      <w:r>
        <w:br w:type="page"/>
      </w:r>
    </w:p>
    <w:p w:rsidR="006A1B29" w:rsidRPr="00B06217" w:rsidRDefault="00B06217" w:rsidP="00B06217">
      <w:pPr>
        <w:pStyle w:val="Heading2"/>
        <w:rPr>
          <w:sz w:val="36"/>
          <w:szCs w:val="36"/>
        </w:rPr>
      </w:pPr>
      <w:bookmarkStart w:id="72" w:name="_Toc337421407"/>
      <w:r w:rsidRPr="00B06217">
        <w:rPr>
          <w:sz w:val="36"/>
          <w:szCs w:val="36"/>
        </w:rPr>
        <w:lastRenderedPageBreak/>
        <w:t>1. Overview</w:t>
      </w:r>
      <w:bookmarkEnd w:id="72"/>
    </w:p>
    <w:p w:rsidR="00B06217" w:rsidRPr="00B06217" w:rsidRDefault="00B06217">
      <w:pPr>
        <w:rPr>
          <w:sz w:val="24"/>
          <w:szCs w:val="24"/>
        </w:rPr>
      </w:pPr>
      <w:ins w:id="73" w:author="KON" w:date="2012-07-30T09:58:00Z">
        <w:r w:rsidRPr="00B06217">
          <w:rPr>
            <w:sz w:val="24"/>
            <w:szCs w:val="24"/>
          </w:rPr>
          <w:br/>
        </w:r>
      </w:ins>
      <w:ins w:id="74" w:author="KON" w:date="2012-10-01T22:22:00Z">
        <w:r w:rsidR="00F02650">
          <w:rPr>
            <w:sz w:val="24"/>
            <w:szCs w:val="24"/>
          </w:rPr>
          <w:t xml:space="preserve">This feature </w:t>
        </w:r>
      </w:ins>
      <w:ins w:id="75" w:author="KON" w:date="2012-10-05T11:15:00Z">
        <w:r w:rsidR="003C4346">
          <w:rPr>
            <w:sz w:val="24"/>
            <w:szCs w:val="24"/>
          </w:rPr>
          <w:t>can be accessed</w:t>
        </w:r>
      </w:ins>
      <w:ins w:id="76" w:author="KON" w:date="2012-10-01T22:22:00Z">
        <w:r w:rsidR="00F02650">
          <w:rPr>
            <w:sz w:val="24"/>
            <w:szCs w:val="24"/>
          </w:rPr>
          <w:t xml:space="preserve"> us to use all Kinect device features needed for this project</w:t>
        </w:r>
      </w:ins>
      <w:ins w:id="77" w:author="KON" w:date="2012-10-01T22:25:00Z">
        <w:r w:rsidR="00F02650">
          <w:rPr>
            <w:sz w:val="24"/>
            <w:szCs w:val="24"/>
          </w:rPr>
          <w:t xml:space="preserve">. This feature </w:t>
        </w:r>
      </w:ins>
      <w:ins w:id="78" w:author="KON" w:date="2012-10-04T12:10:00Z">
        <w:r w:rsidR="00CA0A00">
          <w:rPr>
            <w:sz w:val="24"/>
            <w:szCs w:val="24"/>
          </w:rPr>
          <w:t>can</w:t>
        </w:r>
      </w:ins>
      <w:ins w:id="79" w:author="KON" w:date="2012-10-01T22:25:00Z">
        <w:r w:rsidR="00F02650">
          <w:rPr>
            <w:sz w:val="24"/>
            <w:szCs w:val="24"/>
          </w:rPr>
          <w:t xml:space="preserve"> be access</w:t>
        </w:r>
      </w:ins>
      <w:ins w:id="80" w:author="KON" w:date="2012-10-04T12:10:00Z">
        <w:r w:rsidR="00CA0A00">
          <w:rPr>
            <w:sz w:val="24"/>
            <w:szCs w:val="24"/>
          </w:rPr>
          <w:t>ed</w:t>
        </w:r>
      </w:ins>
      <w:ins w:id="81" w:author="KON" w:date="2012-10-01T22:25:00Z">
        <w:r w:rsidR="00F02650">
          <w:rPr>
            <w:sz w:val="24"/>
            <w:szCs w:val="24"/>
          </w:rPr>
          <w:t xml:space="preserve"> both upon start up and when selected via the GUI. The feature will initialise the </w:t>
        </w:r>
      </w:ins>
      <w:ins w:id="82" w:author="KON" w:date="2012-10-01T22:26:00Z">
        <w:r w:rsidR="00F02650">
          <w:rPr>
            <w:sz w:val="24"/>
            <w:szCs w:val="24"/>
          </w:rPr>
          <w:t>Kinectdevice</w:t>
        </w:r>
        <w:r w:rsidR="00CA0A00">
          <w:rPr>
            <w:sz w:val="24"/>
            <w:szCs w:val="24"/>
          </w:rPr>
          <w:t xml:space="preserve"> provid</w:t>
        </w:r>
      </w:ins>
      <w:ins w:id="83" w:author="KON" w:date="2012-10-04T12:10:00Z">
        <w:r w:rsidR="00CA0A00">
          <w:rPr>
            <w:sz w:val="24"/>
            <w:szCs w:val="24"/>
          </w:rPr>
          <w:t>ing</w:t>
        </w:r>
      </w:ins>
      <w:ins w:id="84" w:author="KON" w:date="2012-10-01T22:26:00Z">
        <w:r w:rsidR="00F02650">
          <w:rPr>
            <w:sz w:val="24"/>
            <w:szCs w:val="24"/>
          </w:rPr>
          <w:t xml:space="preserve"> the necessary support to gather information needed from the device. </w:t>
        </w:r>
      </w:ins>
    </w:p>
    <w:p w:rsidR="00B06217" w:rsidRPr="00B06217" w:rsidRDefault="00B06217" w:rsidP="00B06217">
      <w:pPr>
        <w:pStyle w:val="Heading2"/>
        <w:rPr>
          <w:sz w:val="36"/>
          <w:szCs w:val="36"/>
        </w:rPr>
      </w:pPr>
      <w:bookmarkStart w:id="85" w:name="_Toc337421408"/>
      <w:r w:rsidRPr="00B06217">
        <w:rPr>
          <w:sz w:val="36"/>
          <w:szCs w:val="36"/>
        </w:rPr>
        <w:t>2. Feature team</w:t>
      </w:r>
      <w:bookmarkEnd w:id="85"/>
    </w:p>
    <w:p w:rsidR="00B06217" w:rsidRDefault="00B06217">
      <w:pPr>
        <w:rPr>
          <w:ins w:id="86" w:author="KON" w:date="2012-07-30T09:59:00Z"/>
          <w:sz w:val="24"/>
          <w:szCs w:val="24"/>
        </w:rPr>
      </w:pPr>
      <w:ins w:id="87" w:author="KON" w:date="2012-07-30T09:58:00Z">
        <w:r w:rsidRPr="00B06217">
          <w:rPr>
            <w:sz w:val="24"/>
            <w:szCs w:val="24"/>
          </w:rPr>
          <w:br/>
          <w:t xml:space="preserve">For the design of this feature </w:t>
        </w:r>
      </w:ins>
      <w:ins w:id="88" w:author="KON" w:date="2012-07-30T09:59:00Z">
        <w:r w:rsidRPr="00B06217">
          <w:rPr>
            <w:sz w:val="24"/>
            <w:szCs w:val="24"/>
          </w:rPr>
          <w:t>we are using the following team members</w:t>
        </w:r>
        <w:r>
          <w:rPr>
            <w:sz w:val="24"/>
            <w:szCs w:val="24"/>
          </w:rPr>
          <w:t>.</w:t>
        </w:r>
      </w:ins>
    </w:p>
    <w:p w:rsidR="006A1B29" w:rsidRPr="00B06217" w:rsidRDefault="00B06217">
      <w:pPr>
        <w:rPr>
          <w:sz w:val="24"/>
          <w:szCs w:val="24"/>
        </w:rPr>
      </w:pPr>
      <w:ins w:id="89" w:author="KON" w:date="2012-07-30T09:59:00Z">
        <w:r>
          <w:rPr>
            <w:sz w:val="24"/>
            <w:szCs w:val="24"/>
          </w:rPr>
          <w:t>Martin Rule – Project Manager, Developer</w:t>
        </w:r>
        <w:r>
          <w:rPr>
            <w:sz w:val="24"/>
            <w:szCs w:val="24"/>
          </w:rPr>
          <w:br/>
          <w:t>Lane Cotgrove – Lead developer</w:t>
        </w:r>
        <w:r>
          <w:rPr>
            <w:sz w:val="24"/>
            <w:szCs w:val="24"/>
          </w:rPr>
          <w:br/>
          <w:t xml:space="preserve">James Bayliss </w:t>
        </w:r>
      </w:ins>
      <w:ins w:id="90" w:author="KON" w:date="2012-10-05T11:15:00Z">
        <w:r w:rsidR="003C4346">
          <w:rPr>
            <w:sz w:val="24"/>
            <w:szCs w:val="24"/>
          </w:rPr>
          <w:t>–</w:t>
        </w:r>
      </w:ins>
      <w:ins w:id="91" w:author="KON" w:date="2012-07-30T09:59:00Z">
        <w:r>
          <w:rPr>
            <w:sz w:val="24"/>
            <w:szCs w:val="24"/>
          </w:rPr>
          <w:t xml:space="preserve"> Developer</w:t>
        </w:r>
      </w:ins>
      <w:ins w:id="92" w:author="KON" w:date="2012-10-05T11:15:00Z">
        <w:r w:rsidR="003C4346">
          <w:rPr>
            <w:sz w:val="24"/>
            <w:szCs w:val="24"/>
          </w:rPr>
          <w:t>, Tester</w:t>
        </w:r>
      </w:ins>
      <w:r w:rsidR="006A1B29" w:rsidRPr="00B06217">
        <w:rPr>
          <w:sz w:val="24"/>
          <w:szCs w:val="24"/>
        </w:rPr>
        <w:br w:type="page"/>
      </w:r>
    </w:p>
    <w:p w:rsidR="006A1B29" w:rsidRPr="00B06217" w:rsidDel="001012A5" w:rsidRDefault="00B06217" w:rsidP="00B06217">
      <w:pPr>
        <w:pStyle w:val="Heading2"/>
        <w:rPr>
          <w:del w:id="93" w:author="KON" w:date="2012-10-05T10:55:00Z"/>
          <w:sz w:val="36"/>
          <w:szCs w:val="36"/>
        </w:rPr>
      </w:pPr>
      <w:bookmarkStart w:id="94" w:name="_Toc337421409"/>
      <w:r w:rsidRPr="00B06217">
        <w:rPr>
          <w:sz w:val="36"/>
          <w:szCs w:val="36"/>
        </w:rPr>
        <w:lastRenderedPageBreak/>
        <w:t xml:space="preserve">3. </w:t>
      </w:r>
      <w:r w:rsidR="006A1B29" w:rsidRPr="00B06217">
        <w:rPr>
          <w:sz w:val="36"/>
          <w:szCs w:val="36"/>
        </w:rPr>
        <w:t>Sequence diagram</w:t>
      </w:r>
      <w:bookmarkEnd w:id="94"/>
      <w:ins w:id="95" w:author="KON" w:date="2012-10-05T10:55:00Z">
        <w:r w:rsidR="001012A5">
          <w:rPr>
            <w:sz w:val="36"/>
            <w:szCs w:val="36"/>
          </w:rPr>
          <w:br/>
        </w:r>
      </w:ins>
      <w:del w:id="96" w:author="KON" w:date="2012-07-30T12:04:00Z">
        <w:r w:rsidR="006A1B29" w:rsidRPr="00B06217" w:rsidDel="00053ECC">
          <w:rPr>
            <w:sz w:val="36"/>
            <w:szCs w:val="36"/>
          </w:rPr>
          <w:delText>s</w:delText>
        </w:r>
      </w:del>
    </w:p>
    <w:p w:rsidR="001012A5" w:rsidRDefault="00053ECC" w:rsidP="001012A5">
      <w:pPr>
        <w:pStyle w:val="Heading2"/>
        <w:rPr>
          <w:ins w:id="97" w:author="KON" w:date="2012-10-05T10:47:00Z"/>
        </w:rPr>
      </w:pPr>
      <w:ins w:id="98" w:author="KON" w:date="2012-07-30T12:04:00Z">
        <w:r>
          <w:br/>
        </w:r>
      </w:ins>
      <w:bookmarkStart w:id="99" w:name="_Toc337421410"/>
      <w:bookmarkEnd w:id="99"/>
      <w:ins w:id="100" w:author="KON" w:date="2012-10-05T10:46:00Z">
        <w:r w:rsidR="001012A5">
          <w:object w:dxaOrig="5284" w:dyaOrig="35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45pt;height:318.85pt" o:ole="">
              <v:imagedata r:id="rId8" o:title=""/>
            </v:shape>
            <o:OLEObject Type="Embed" ProgID="Visio.Drawing.11" ShapeID="_x0000_i1025" DrawAspect="Content" ObjectID="_1411163246" r:id="rId9"/>
          </w:object>
        </w:r>
      </w:ins>
    </w:p>
    <w:p w:rsidR="001012A5" w:rsidRPr="00BE53B1" w:rsidRDefault="001012A5">
      <w:pPr>
        <w:rPr>
          <w:ins w:id="101" w:author="KON" w:date="2012-10-05T10:55:00Z"/>
          <w:sz w:val="24"/>
          <w:szCs w:val="24"/>
        </w:rPr>
      </w:pPr>
      <w:ins w:id="102" w:author="KON" w:date="2012-10-05T10:55:00Z">
        <w:r w:rsidRPr="00BE53B1">
          <w:rPr>
            <w:sz w:val="24"/>
            <w:szCs w:val="24"/>
          </w:rPr>
          <w:t xml:space="preserve">1. </w:t>
        </w:r>
      </w:ins>
      <w:ins w:id="103" w:author="KON" w:date="2012-10-05T11:12:00Z">
        <w:r w:rsidR="00892606" w:rsidRPr="00BE53B1">
          <w:rPr>
            <w:sz w:val="24"/>
            <w:szCs w:val="24"/>
          </w:rPr>
          <w:t>This function calls upon the Kinect API to setup a connection to an attached Kinect device</w:t>
        </w:r>
      </w:ins>
    </w:p>
    <w:p w:rsidR="001012A5" w:rsidRPr="00BE53B1" w:rsidRDefault="001012A5">
      <w:pPr>
        <w:rPr>
          <w:ins w:id="104" w:author="KON" w:date="2012-10-05T10:55:00Z"/>
          <w:sz w:val="24"/>
          <w:szCs w:val="24"/>
        </w:rPr>
      </w:pPr>
      <w:ins w:id="105" w:author="KON" w:date="2012-10-05T10:55:00Z">
        <w:r w:rsidRPr="00BE53B1">
          <w:rPr>
            <w:sz w:val="24"/>
            <w:szCs w:val="24"/>
          </w:rPr>
          <w:t>2.</w:t>
        </w:r>
      </w:ins>
      <w:ins w:id="106" w:author="KON" w:date="2012-10-05T11:13:00Z">
        <w:r w:rsidR="00892606" w:rsidRPr="00BE53B1">
          <w:rPr>
            <w:sz w:val="24"/>
            <w:szCs w:val="24"/>
          </w:rPr>
          <w:t xml:space="preserve"> This function is the inbuilt system from the Kinect API used to setup a new device</w:t>
        </w:r>
      </w:ins>
    </w:p>
    <w:p w:rsidR="001012A5" w:rsidRPr="00BE53B1" w:rsidRDefault="001012A5">
      <w:pPr>
        <w:rPr>
          <w:ins w:id="107" w:author="KON" w:date="2012-10-05T10:55:00Z"/>
          <w:sz w:val="24"/>
          <w:szCs w:val="24"/>
        </w:rPr>
      </w:pPr>
      <w:ins w:id="108" w:author="KON" w:date="2012-10-05T10:55:00Z">
        <w:r w:rsidRPr="00BE53B1">
          <w:rPr>
            <w:sz w:val="24"/>
            <w:szCs w:val="24"/>
          </w:rPr>
          <w:t>3.</w:t>
        </w:r>
      </w:ins>
      <w:ins w:id="109" w:author="KON" w:date="2012-10-05T11:13:00Z">
        <w:r w:rsidR="00892606" w:rsidRPr="00BE53B1">
          <w:rPr>
            <w:sz w:val="24"/>
            <w:szCs w:val="24"/>
          </w:rPr>
          <w:t>NuiInit</w:t>
        </w:r>
      </w:ins>
      <w:ins w:id="110" w:author="KON" w:date="2012-10-05T11:14:00Z">
        <w:r w:rsidR="00892606" w:rsidRPr="00BE53B1">
          <w:rPr>
            <w:sz w:val="24"/>
            <w:szCs w:val="24"/>
          </w:rPr>
          <w:t>()</w:t>
        </w:r>
      </w:ins>
      <w:ins w:id="111" w:author="KON" w:date="2012-10-05T11:13:00Z">
        <w:r w:rsidR="00892606" w:rsidRPr="00BE53B1">
          <w:rPr>
            <w:sz w:val="24"/>
            <w:szCs w:val="24"/>
          </w:rPr>
          <w:t xml:space="preserve"> returns an HRESULT indicating the success or failure of </w:t>
        </w:r>
      </w:ins>
      <w:ins w:id="112" w:author="KON" w:date="2012-10-05T11:14:00Z">
        <w:r w:rsidR="00892606" w:rsidRPr="00BE53B1">
          <w:rPr>
            <w:sz w:val="24"/>
            <w:szCs w:val="24"/>
          </w:rPr>
          <w:t>Kinectset up process</w:t>
        </w:r>
      </w:ins>
    </w:p>
    <w:p w:rsidR="001012A5" w:rsidRPr="00BE53B1" w:rsidRDefault="001012A5">
      <w:pPr>
        <w:rPr>
          <w:ins w:id="113" w:author="KON" w:date="2012-10-05T10:55:00Z"/>
          <w:sz w:val="24"/>
          <w:szCs w:val="24"/>
        </w:rPr>
      </w:pPr>
      <w:ins w:id="114" w:author="KON" w:date="2012-10-05T10:55:00Z">
        <w:r w:rsidRPr="00BE53B1">
          <w:rPr>
            <w:sz w:val="24"/>
            <w:szCs w:val="24"/>
          </w:rPr>
          <w:t>4.</w:t>
        </w:r>
      </w:ins>
      <w:ins w:id="115" w:author="KON" w:date="2012-10-05T11:14:00Z">
        <w:r w:rsidR="00892606" w:rsidRPr="00BE53B1">
          <w:rPr>
            <w:sz w:val="24"/>
            <w:szCs w:val="24"/>
          </w:rPr>
          <w:t xml:space="preserve"> The user is then informed about the result</w:t>
        </w:r>
      </w:ins>
    </w:p>
    <w:p w:rsidR="001012A5" w:rsidRDefault="001012A5">
      <w:pPr>
        <w:rPr>
          <w:ins w:id="116" w:author="KON" w:date="2012-10-05T10:47:00Z"/>
        </w:rPr>
      </w:pPr>
      <w:ins w:id="117" w:author="KON" w:date="2012-10-05T10:47:00Z">
        <w:r>
          <w:br w:type="page"/>
        </w:r>
      </w:ins>
    </w:p>
    <w:p w:rsidR="006A1B29" w:rsidRDefault="005E6BA7">
      <w:del w:id="118" w:author="KON" w:date="2012-10-05T10:46:00Z">
        <w:r w:rsidDel="001012A5">
          <w:lastRenderedPageBreak/>
          <w:fldChar w:fldCharType="begin"/>
        </w:r>
        <w:r w:rsidDel="001012A5">
          <w:fldChar w:fldCharType="end"/>
        </w:r>
      </w:del>
      <w:del w:id="119" w:author="KON" w:date="2012-10-01T22:22:00Z">
        <w:r w:rsidDel="00485E02">
          <w:fldChar w:fldCharType="begin"/>
        </w:r>
        <w:r w:rsidDel="00485E02">
          <w:fldChar w:fldCharType="end"/>
        </w:r>
      </w:del>
      <w:del w:id="120" w:author="KON" w:date="2012-08-02T12:49:00Z">
        <w:r w:rsidDel="00C21899">
          <w:fldChar w:fldCharType="begin"/>
        </w:r>
        <w:r w:rsidDel="00C21899">
          <w:fldChar w:fldCharType="end"/>
        </w:r>
      </w:del>
      <w:del w:id="121" w:author="KON" w:date="2012-10-05T10:46:00Z">
        <w:r w:rsidR="006A1B29" w:rsidDel="001012A5">
          <w:br w:type="page"/>
        </w:r>
      </w:del>
    </w:p>
    <w:p w:rsidR="006A1B29" w:rsidRPr="00B06217" w:rsidDel="001659B2" w:rsidRDefault="00B06217" w:rsidP="00B06217">
      <w:pPr>
        <w:pStyle w:val="Heading2"/>
        <w:rPr>
          <w:del w:id="122" w:author="KON" w:date="2012-10-01T22:31:00Z"/>
          <w:sz w:val="36"/>
          <w:szCs w:val="36"/>
        </w:rPr>
      </w:pPr>
      <w:bookmarkStart w:id="123" w:name="_Toc337421411"/>
      <w:r w:rsidRPr="00B06217">
        <w:rPr>
          <w:sz w:val="36"/>
          <w:szCs w:val="36"/>
        </w:rPr>
        <w:t xml:space="preserve">4. </w:t>
      </w:r>
      <w:del w:id="124" w:author="KON" w:date="2012-10-01T22:31:00Z">
        <w:r w:rsidR="006A1B29" w:rsidRPr="00B06217" w:rsidDel="001659B2">
          <w:rPr>
            <w:sz w:val="36"/>
            <w:szCs w:val="36"/>
          </w:rPr>
          <w:delText xml:space="preserve">Refined </w:delText>
        </w:r>
      </w:del>
      <w:ins w:id="125" w:author="KON" w:date="2012-10-01T22:31:00Z">
        <w:r w:rsidR="001659B2">
          <w:rPr>
            <w:sz w:val="36"/>
            <w:szCs w:val="36"/>
          </w:rPr>
          <w:t>Overall</w:t>
        </w:r>
      </w:ins>
      <w:r w:rsidR="006A1B29" w:rsidRPr="00B06217">
        <w:rPr>
          <w:sz w:val="36"/>
          <w:szCs w:val="36"/>
        </w:rPr>
        <w:t>object model</w:t>
      </w:r>
      <w:bookmarkEnd w:id="123"/>
    </w:p>
    <w:p w:rsidR="00D1429A" w:rsidRDefault="00D1429A" w:rsidP="002C14C6">
      <w:pPr>
        <w:pStyle w:val="Heading2"/>
        <w:rPr>
          <w:ins w:id="126" w:author="KON" w:date="2012-07-30T14:06:00Z"/>
          <w:sz w:val="32"/>
          <w:szCs w:val="32"/>
        </w:rPr>
      </w:pPr>
    </w:p>
    <w:p w:rsidR="006A1B29" w:rsidRPr="009603DC" w:rsidRDefault="002C14C6" w:rsidP="001659B2">
      <w:pPr>
        <w:rPr>
          <w:rFonts w:asciiTheme="majorHAnsi" w:eastAsiaTheme="majorEastAsia" w:hAnsiTheme="majorHAnsi" w:cstheme="majorBidi"/>
          <w:b/>
          <w:bCs/>
          <w:color w:val="4F81BD" w:themeColor="accent1"/>
          <w:sz w:val="32"/>
          <w:szCs w:val="32"/>
        </w:rPr>
      </w:pPr>
      <w:ins w:id="127" w:author="KON" w:date="2012-07-30T13:47:00Z">
        <w:r>
          <w:rPr>
            <w:sz w:val="32"/>
            <w:szCs w:val="32"/>
          </w:rPr>
          <w:br/>
        </w:r>
      </w:ins>
      <w:ins w:id="128" w:author="KON" w:date="2012-10-02T17:11:00Z">
        <w:r w:rsidR="007A04E3">
          <w:object w:dxaOrig="9852" w:dyaOrig="8149">
            <v:shape id="_x0000_i1026" type="#_x0000_t75" style="width:476.9pt;height:393.65pt" o:ole="">
              <v:imagedata r:id="rId10" o:title=""/>
            </v:shape>
            <o:OLEObject Type="Embed" ProgID="Visio.Drawing.11" ShapeID="_x0000_i1026" DrawAspect="Content" ObjectID="_1411163247" r:id="rId11"/>
          </w:object>
        </w:r>
      </w:ins>
      <w:del w:id="129" w:author="KON" w:date="2012-10-02T17:11:00Z">
        <w:r w:rsidR="005E6BA7" w:rsidDel="004B0B0F">
          <w:fldChar w:fldCharType="begin"/>
        </w:r>
        <w:r w:rsidR="005E6BA7" w:rsidDel="004B0B0F">
          <w:fldChar w:fldCharType="end"/>
        </w:r>
      </w:del>
      <w:del w:id="130" w:author="KON" w:date="2012-10-01T22:34:00Z">
        <w:r w:rsidR="005E6BA7" w:rsidDel="001659B2">
          <w:fldChar w:fldCharType="begin"/>
        </w:r>
        <w:r w:rsidR="005E6BA7" w:rsidDel="001659B2">
          <w:fldChar w:fldCharType="end"/>
        </w:r>
      </w:del>
      <w:del w:id="131" w:author="KON" w:date="2012-07-30T13:59:00Z">
        <w:r w:rsidR="005E6BA7" w:rsidDel="009603DC">
          <w:fldChar w:fldCharType="begin"/>
        </w:r>
        <w:r w:rsidR="005E6BA7" w:rsidDel="009603DC">
          <w:fldChar w:fldCharType="end"/>
        </w:r>
      </w:del>
      <w:ins w:id="132" w:author="KON" w:date="2012-07-30T13:59:00Z">
        <w:r w:rsidR="009603DC">
          <w:rPr>
            <w:rStyle w:val="Heading2Char"/>
            <w:sz w:val="32"/>
            <w:szCs w:val="32"/>
          </w:rPr>
          <w:br/>
        </w:r>
      </w:ins>
      <w:del w:id="133" w:author="KON" w:date="2012-10-01T22:34:00Z">
        <w:r w:rsidR="005E6BA7" w:rsidDel="001659B2">
          <w:fldChar w:fldCharType="begin"/>
        </w:r>
        <w:r w:rsidR="005E6BA7" w:rsidDel="001659B2">
          <w:fldChar w:fldCharType="end"/>
        </w:r>
      </w:del>
      <w:r w:rsidR="006A1B29">
        <w:br w:type="page"/>
      </w:r>
    </w:p>
    <w:p w:rsidR="00B06217" w:rsidRPr="00B06217" w:rsidRDefault="00B06217" w:rsidP="00B06217">
      <w:pPr>
        <w:pStyle w:val="Heading2"/>
        <w:rPr>
          <w:sz w:val="36"/>
          <w:szCs w:val="36"/>
        </w:rPr>
      </w:pPr>
      <w:bookmarkStart w:id="134" w:name="_Toc337421412"/>
      <w:r w:rsidRPr="00B06217">
        <w:rPr>
          <w:sz w:val="36"/>
          <w:szCs w:val="36"/>
        </w:rPr>
        <w:lastRenderedPageBreak/>
        <w:t>5</w:t>
      </w:r>
      <w:ins w:id="135" w:author="KON" w:date="2012-10-04T09:35:00Z">
        <w:r w:rsidR="000B68E6">
          <w:rPr>
            <w:sz w:val="36"/>
            <w:szCs w:val="36"/>
          </w:rPr>
          <w:t>. M</w:t>
        </w:r>
      </w:ins>
      <w:del w:id="136" w:author="KON" w:date="2012-10-04T09:35:00Z">
        <w:r w:rsidRPr="00B06217" w:rsidDel="000B68E6">
          <w:rPr>
            <w:sz w:val="36"/>
            <w:szCs w:val="36"/>
          </w:rPr>
          <w:delText xml:space="preserve">. </w:delText>
        </w:r>
        <w:r w:rsidR="006A1B29" w:rsidRPr="00B06217" w:rsidDel="000B68E6">
          <w:rPr>
            <w:sz w:val="36"/>
            <w:szCs w:val="36"/>
          </w:rPr>
          <w:delText>Class and m</w:delText>
        </w:r>
      </w:del>
      <w:r w:rsidR="006A1B29" w:rsidRPr="00B06217">
        <w:rPr>
          <w:sz w:val="36"/>
          <w:szCs w:val="36"/>
        </w:rPr>
        <w:t>ethod prologues</w:t>
      </w:r>
      <w:bookmarkEnd w:id="134"/>
    </w:p>
    <w:p w:rsidR="00995DD9" w:rsidRPr="00CB3152" w:rsidRDefault="00995DD9" w:rsidP="003C4346">
      <w:pPr>
        <w:rPr>
          <w:ins w:id="137" w:author="KON" w:date="2012-07-30T14:26:00Z"/>
          <w:rFonts w:ascii="Consolas" w:hAnsi="Consolas" w:cs="Consolas"/>
          <w:sz w:val="24"/>
          <w:szCs w:val="24"/>
        </w:rPr>
      </w:pPr>
      <w:ins w:id="138" w:author="KON" w:date="2012-07-30T14:26:00Z">
        <w:r w:rsidRPr="000B68E6">
          <w:rPr>
            <w:rFonts w:cstheme="minorHAnsi"/>
          </w:rPr>
          <w:br/>
        </w:r>
      </w:ins>
      <w:ins w:id="139" w:author="KON" w:date="2012-10-05T11:16:00Z">
        <w:r w:rsidR="003C4346" w:rsidRPr="00CB3152">
          <w:rPr>
            <w:rFonts w:ascii="Consolas" w:hAnsi="Consolas" w:cs="Consolas"/>
            <w:sz w:val="24"/>
            <w:szCs w:val="24"/>
          </w:rPr>
          <w:t>//---------------------------------------------------</w:t>
        </w:r>
      </w:ins>
      <w:ins w:id="140" w:author="KON" w:date="2012-10-05T11:17:00Z">
        <w:r w:rsidR="003C4346" w:rsidRPr="00CB3152">
          <w:rPr>
            <w:rFonts w:ascii="Consolas" w:hAnsi="Consolas" w:cs="Consolas"/>
            <w:sz w:val="24"/>
            <w:szCs w:val="24"/>
          </w:rPr>
          <w:br/>
        </w:r>
      </w:ins>
      <w:ins w:id="141" w:author="KON" w:date="2012-10-05T11:16:00Z">
        <w:r w:rsidR="003C4346" w:rsidRPr="00CB3152">
          <w:rPr>
            <w:rFonts w:ascii="Consolas" w:hAnsi="Consolas" w:cs="Consolas"/>
            <w:sz w:val="24"/>
            <w:szCs w:val="24"/>
          </w:rPr>
          <w:t>// Name:</w:t>
        </w:r>
        <w:r w:rsidR="003C4346" w:rsidRPr="00CB3152">
          <w:rPr>
            <w:rFonts w:ascii="Consolas" w:hAnsi="Consolas" w:cs="Consolas"/>
            <w:sz w:val="24"/>
            <w:szCs w:val="24"/>
          </w:rPr>
          <w:tab/>
        </w:r>
      </w:ins>
      <w:ins w:id="142" w:author="KON" w:date="2012-10-05T11:18:00Z">
        <w:r w:rsidR="00CB3152">
          <w:rPr>
            <w:rFonts w:ascii="Consolas" w:hAnsi="Consolas" w:cs="Consolas"/>
            <w:sz w:val="24"/>
            <w:szCs w:val="24"/>
          </w:rPr>
          <w:tab/>
        </w:r>
      </w:ins>
      <w:ins w:id="143" w:author="KON" w:date="2012-10-05T11:16:00Z">
        <w:r w:rsidR="003C4346" w:rsidRPr="00CB3152">
          <w:rPr>
            <w:rFonts w:ascii="Consolas" w:hAnsi="Consolas" w:cs="Consolas"/>
            <w:sz w:val="24"/>
            <w:szCs w:val="24"/>
          </w:rPr>
          <w:t>NuiInit()</w:t>
        </w:r>
      </w:ins>
      <w:ins w:id="144" w:author="KON" w:date="2012-10-05T11:17:00Z">
        <w:r w:rsidR="003C4346" w:rsidRPr="00CB3152">
          <w:rPr>
            <w:rFonts w:ascii="Consolas" w:hAnsi="Consolas" w:cs="Consolas"/>
            <w:sz w:val="24"/>
            <w:szCs w:val="24"/>
          </w:rPr>
          <w:br/>
        </w:r>
      </w:ins>
      <w:ins w:id="145" w:author="KON" w:date="2012-10-05T11:16:00Z">
        <w:r w:rsidR="003C4346" w:rsidRPr="00CB3152">
          <w:rPr>
            <w:rFonts w:ascii="Consolas" w:hAnsi="Consolas" w:cs="Consolas"/>
            <w:sz w:val="24"/>
            <w:szCs w:val="24"/>
          </w:rPr>
          <w:t>// Author:</w:t>
        </w:r>
        <w:r w:rsidR="003C4346" w:rsidRPr="00CB3152">
          <w:rPr>
            <w:rFonts w:ascii="Consolas" w:hAnsi="Consolas" w:cs="Consolas"/>
            <w:sz w:val="24"/>
            <w:szCs w:val="24"/>
          </w:rPr>
          <w:tab/>
        </w:r>
      </w:ins>
      <w:ins w:id="146" w:author="KON" w:date="2012-10-05T11:18:00Z">
        <w:r w:rsidR="00CB3152">
          <w:rPr>
            <w:rFonts w:ascii="Consolas" w:hAnsi="Consolas" w:cs="Consolas"/>
            <w:sz w:val="24"/>
            <w:szCs w:val="24"/>
          </w:rPr>
          <w:tab/>
        </w:r>
      </w:ins>
      <w:ins w:id="147" w:author="KON" w:date="2012-10-05T11:16:00Z">
        <w:r w:rsidR="003C4346" w:rsidRPr="00CB3152">
          <w:rPr>
            <w:rFonts w:ascii="Consolas" w:hAnsi="Consolas" w:cs="Consolas"/>
            <w:sz w:val="24"/>
            <w:szCs w:val="24"/>
          </w:rPr>
          <w:t>Microsoft</w:t>
        </w:r>
      </w:ins>
      <w:ins w:id="148" w:author="PeePeeSpeed" w:date="2012-10-08T01:00:00Z">
        <w:r w:rsidR="00BE53B1">
          <w:rPr>
            <w:rFonts w:ascii="Consolas" w:hAnsi="Consolas" w:cs="Consolas"/>
            <w:sz w:val="24"/>
            <w:szCs w:val="24"/>
          </w:rPr>
          <w:t xml:space="preserve"> Corporation</w:t>
        </w:r>
      </w:ins>
      <w:ins w:id="149" w:author="KON" w:date="2012-10-05T11:17:00Z">
        <w:r w:rsidR="003C4346" w:rsidRPr="00CB3152">
          <w:rPr>
            <w:rFonts w:ascii="Consolas" w:hAnsi="Consolas" w:cs="Consolas"/>
            <w:sz w:val="24"/>
            <w:szCs w:val="24"/>
          </w:rPr>
          <w:br/>
        </w:r>
      </w:ins>
      <w:ins w:id="150" w:author="KON" w:date="2012-10-05T11:16:00Z">
        <w:r w:rsidR="003C4346" w:rsidRPr="00CB3152">
          <w:rPr>
            <w:rFonts w:ascii="Consolas" w:hAnsi="Consolas" w:cs="Consolas"/>
            <w:sz w:val="24"/>
            <w:szCs w:val="24"/>
          </w:rPr>
          <w:t>// Inputs:</w:t>
        </w:r>
        <w:r w:rsidR="003C4346" w:rsidRPr="00CB3152">
          <w:rPr>
            <w:rFonts w:ascii="Consolas" w:hAnsi="Consolas" w:cs="Consolas"/>
            <w:sz w:val="24"/>
            <w:szCs w:val="24"/>
          </w:rPr>
          <w:tab/>
        </w:r>
      </w:ins>
      <w:ins w:id="151" w:author="KON" w:date="2012-10-05T11:18:00Z">
        <w:r w:rsidR="00CB3152">
          <w:rPr>
            <w:rFonts w:ascii="Consolas" w:hAnsi="Consolas" w:cs="Consolas"/>
            <w:sz w:val="24"/>
            <w:szCs w:val="24"/>
          </w:rPr>
          <w:tab/>
        </w:r>
      </w:ins>
      <w:ins w:id="152" w:author="KON" w:date="2012-10-05T11:16:00Z">
        <w:r w:rsidR="003C4346" w:rsidRPr="00CB3152">
          <w:rPr>
            <w:rFonts w:ascii="Consolas" w:hAnsi="Consolas" w:cs="Consolas"/>
            <w:sz w:val="24"/>
            <w:szCs w:val="24"/>
          </w:rPr>
          <w:t>NULL</w:t>
        </w:r>
        <w:r w:rsidR="003C4346" w:rsidRPr="00CB3152">
          <w:rPr>
            <w:rFonts w:ascii="Consolas" w:hAnsi="Consolas" w:cs="Consolas"/>
            <w:sz w:val="24"/>
            <w:szCs w:val="24"/>
          </w:rPr>
          <w:tab/>
        </w:r>
      </w:ins>
      <w:ins w:id="153" w:author="KON" w:date="2012-10-05T11:17:00Z">
        <w:r w:rsidR="003C4346" w:rsidRPr="00CB3152">
          <w:rPr>
            <w:rFonts w:ascii="Consolas" w:hAnsi="Consolas" w:cs="Consolas"/>
            <w:sz w:val="24"/>
            <w:szCs w:val="24"/>
          </w:rPr>
          <w:br/>
        </w:r>
      </w:ins>
      <w:ins w:id="154" w:author="KON" w:date="2012-10-05T11:16:00Z">
        <w:r w:rsidR="003C4346" w:rsidRPr="00CB3152">
          <w:rPr>
            <w:rFonts w:ascii="Consolas" w:hAnsi="Consolas" w:cs="Consolas"/>
            <w:sz w:val="24"/>
            <w:szCs w:val="24"/>
          </w:rPr>
          <w:t>// Outputs:</w:t>
        </w:r>
        <w:r w:rsidR="003C4346" w:rsidRPr="00CB3152">
          <w:rPr>
            <w:rFonts w:ascii="Consolas" w:hAnsi="Consolas" w:cs="Consolas"/>
            <w:sz w:val="24"/>
            <w:szCs w:val="24"/>
          </w:rPr>
          <w:tab/>
          <w:t>HRESULT</w:t>
        </w:r>
      </w:ins>
      <w:ins w:id="155" w:author="KON" w:date="2012-10-05T11:17:00Z">
        <w:r w:rsidR="003C4346" w:rsidRPr="00CB3152">
          <w:rPr>
            <w:rFonts w:ascii="Consolas" w:hAnsi="Consolas" w:cs="Consolas"/>
            <w:sz w:val="24"/>
            <w:szCs w:val="24"/>
          </w:rPr>
          <w:br/>
        </w:r>
      </w:ins>
      <w:ins w:id="156" w:author="KON" w:date="2012-10-05T11:16:00Z">
        <w:r w:rsidR="003C4346" w:rsidRPr="00CB3152">
          <w:rPr>
            <w:rFonts w:ascii="Consolas" w:hAnsi="Consolas" w:cs="Consolas"/>
            <w:sz w:val="24"/>
            <w:szCs w:val="24"/>
          </w:rPr>
          <w:t xml:space="preserve">// </w:t>
        </w:r>
      </w:ins>
      <w:ins w:id="157" w:author="KON" w:date="2012-10-05T11:17:00Z">
        <w:r w:rsidR="003C4346" w:rsidRPr="00CB3152">
          <w:rPr>
            <w:rFonts w:ascii="Consolas" w:hAnsi="Consolas" w:cs="Consolas"/>
            <w:sz w:val="24"/>
            <w:szCs w:val="24"/>
          </w:rPr>
          <w:br/>
        </w:r>
      </w:ins>
      <w:ins w:id="158" w:author="KON" w:date="2012-10-05T11:16:00Z">
        <w:r w:rsidR="003C4346" w:rsidRPr="00CB3152">
          <w:rPr>
            <w:rFonts w:ascii="Consolas" w:hAnsi="Consolas" w:cs="Consolas"/>
            <w:sz w:val="24"/>
            <w:szCs w:val="24"/>
          </w:rPr>
          <w:t>// Desc:</w:t>
        </w:r>
        <w:r w:rsidR="003C4346" w:rsidRPr="00CB3152">
          <w:rPr>
            <w:rFonts w:ascii="Consolas" w:hAnsi="Consolas" w:cs="Consolas"/>
            <w:sz w:val="24"/>
            <w:szCs w:val="24"/>
          </w:rPr>
          <w:tab/>
        </w:r>
      </w:ins>
      <w:ins w:id="159" w:author="KON" w:date="2012-10-05T11:17:00Z">
        <w:r w:rsidR="00CB3152">
          <w:rPr>
            <w:rFonts w:ascii="Consolas" w:hAnsi="Consolas" w:cs="Consolas"/>
            <w:sz w:val="24"/>
            <w:szCs w:val="24"/>
          </w:rPr>
          <w:tab/>
        </w:r>
      </w:ins>
      <w:ins w:id="160" w:author="KON" w:date="2012-10-05T11:16:00Z">
        <w:r w:rsidR="003C4346" w:rsidRPr="00CB3152">
          <w:rPr>
            <w:rFonts w:ascii="Consolas" w:hAnsi="Consolas" w:cs="Consolas"/>
            <w:sz w:val="24"/>
            <w:szCs w:val="24"/>
          </w:rPr>
          <w:t xml:space="preserve">This function searches for an attached Kinect device </w:t>
        </w:r>
      </w:ins>
      <w:ins w:id="161" w:author="KON" w:date="2012-10-05T11:18:00Z">
        <w:r w:rsidR="00CB3152">
          <w:rPr>
            <w:rFonts w:ascii="Consolas" w:hAnsi="Consolas" w:cs="Consolas"/>
            <w:sz w:val="24"/>
            <w:szCs w:val="24"/>
          </w:rPr>
          <w:t>//</w:t>
        </w:r>
        <w:r w:rsidR="00CB3152">
          <w:rPr>
            <w:rFonts w:ascii="Consolas" w:hAnsi="Consolas" w:cs="Consolas"/>
            <w:sz w:val="24"/>
            <w:szCs w:val="24"/>
          </w:rPr>
          <w:tab/>
        </w:r>
        <w:r w:rsidR="00CB3152">
          <w:rPr>
            <w:rFonts w:ascii="Consolas" w:hAnsi="Consolas" w:cs="Consolas"/>
            <w:sz w:val="24"/>
            <w:szCs w:val="24"/>
          </w:rPr>
          <w:tab/>
        </w:r>
        <w:r w:rsidR="00CB3152">
          <w:rPr>
            <w:rFonts w:ascii="Consolas" w:hAnsi="Consolas" w:cs="Consolas"/>
            <w:sz w:val="24"/>
            <w:szCs w:val="24"/>
          </w:rPr>
          <w:tab/>
        </w:r>
      </w:ins>
      <w:ins w:id="162" w:author="KON" w:date="2012-10-05T11:16:00Z">
        <w:r w:rsidR="003C4346" w:rsidRPr="00CB3152">
          <w:rPr>
            <w:rFonts w:ascii="Consolas" w:hAnsi="Consolas" w:cs="Consolas"/>
            <w:sz w:val="24"/>
            <w:szCs w:val="24"/>
          </w:rPr>
          <w:t>then initialises it for use within a program.</w:t>
        </w:r>
      </w:ins>
      <w:ins w:id="163" w:author="KON" w:date="2012-10-05T11:17:00Z">
        <w:r w:rsidR="003C4346" w:rsidRPr="00CB3152">
          <w:rPr>
            <w:rFonts w:ascii="Consolas" w:hAnsi="Consolas" w:cs="Consolas"/>
            <w:sz w:val="24"/>
            <w:szCs w:val="24"/>
          </w:rPr>
          <w:br/>
        </w:r>
      </w:ins>
      <w:ins w:id="164" w:author="KON" w:date="2012-10-05T11:16:00Z">
        <w:r w:rsidR="003C4346" w:rsidRPr="00CB3152">
          <w:rPr>
            <w:rFonts w:ascii="Consolas" w:hAnsi="Consolas" w:cs="Consolas"/>
            <w:sz w:val="24"/>
            <w:szCs w:val="24"/>
          </w:rPr>
          <w:t>//---------------------------------------------------</w:t>
        </w:r>
      </w:ins>
    </w:p>
    <w:p w:rsidR="007C5B83" w:rsidRDefault="007C5B83">
      <w:pPr>
        <w:rPr>
          <w:ins w:id="165" w:author="KON" w:date="2012-07-31T15:21:00Z"/>
        </w:rPr>
      </w:pPr>
      <w:ins w:id="166" w:author="KON" w:date="2012-07-31T15:21:00Z">
        <w:r>
          <w:br w:type="page"/>
        </w:r>
      </w:ins>
    </w:p>
    <w:p w:rsidR="007C5B83" w:rsidRPr="00C91EC8" w:rsidRDefault="007C5B83" w:rsidP="00C91EC8">
      <w:pPr>
        <w:pStyle w:val="Heading2"/>
        <w:rPr>
          <w:ins w:id="167" w:author="KON" w:date="2012-07-31T15:21:00Z"/>
          <w:rFonts w:asciiTheme="minorHAnsi" w:hAnsiTheme="minorHAnsi" w:cstheme="minorHAnsi"/>
          <w:sz w:val="36"/>
          <w:szCs w:val="36"/>
        </w:rPr>
      </w:pPr>
      <w:bookmarkStart w:id="168" w:name="_Toc337421413"/>
      <w:ins w:id="169" w:author="KON" w:date="2012-07-31T15:21:00Z">
        <w:r w:rsidRPr="00C91EC8">
          <w:rPr>
            <w:rFonts w:asciiTheme="minorHAnsi" w:hAnsiTheme="minorHAnsi" w:cstheme="minorHAnsi"/>
            <w:sz w:val="36"/>
            <w:szCs w:val="36"/>
          </w:rPr>
          <w:lastRenderedPageBreak/>
          <w:t>6. Testing</w:t>
        </w:r>
        <w:bookmarkEnd w:id="168"/>
      </w:ins>
    </w:p>
    <w:p w:rsidR="007C5B83" w:rsidRPr="00BE53B1" w:rsidDel="00321FA7" w:rsidRDefault="00C91EC8">
      <w:pPr>
        <w:rPr>
          <w:ins w:id="170" w:author="KON" w:date="2012-07-31T15:23:00Z"/>
          <w:del w:id="171" w:author="Jimmy" w:date="2012-09-27T13:43:00Z"/>
          <w:sz w:val="24"/>
          <w:szCs w:val="24"/>
        </w:rPr>
      </w:pPr>
      <w:ins w:id="172" w:author="KON" w:date="2012-08-02T18:33:00Z">
        <w:r>
          <w:br/>
        </w:r>
      </w:ins>
      <w:ins w:id="173" w:author="KON" w:date="2012-07-31T15:21:00Z">
        <w:r w:rsidR="007C5B83" w:rsidRPr="00BE53B1">
          <w:rPr>
            <w:sz w:val="24"/>
            <w:szCs w:val="24"/>
          </w:rPr>
          <w:t>For this feature we will use unit tests to determine the accuracy of data being produced. Without an end client we are not able to define if the information is correct at this point. Instead we will check to make sure the information is wi</w:t>
        </w:r>
      </w:ins>
      <w:ins w:id="174" w:author="KON" w:date="2012-07-31T15:22:00Z">
        <w:r w:rsidR="007C5B83" w:rsidRPr="00BE53B1">
          <w:rPr>
            <w:sz w:val="24"/>
            <w:szCs w:val="24"/>
          </w:rPr>
          <w:t xml:space="preserve">thin valid ranges and fully populated. </w:t>
        </w:r>
      </w:ins>
    </w:p>
    <w:p w:rsidR="00304BDF" w:rsidRPr="00BE53B1" w:rsidRDefault="007C5B83">
      <w:pPr>
        <w:rPr>
          <w:ins w:id="175" w:author="Jimmy" w:date="2012-09-27T12:53:00Z"/>
          <w:sz w:val="24"/>
          <w:szCs w:val="24"/>
        </w:rPr>
      </w:pPr>
      <w:ins w:id="176" w:author="KON" w:date="2012-07-31T15:23:00Z">
        <w:del w:id="177" w:author="Jimmy" w:date="2012-09-27T13:43:00Z">
          <w:r w:rsidRPr="00BE53B1" w:rsidDel="00321FA7">
            <w:rPr>
              <w:sz w:val="24"/>
              <w:szCs w:val="24"/>
            </w:rPr>
            <w:delText xml:space="preserve">For testing we will develop unit tests to be run on the code and to be </w:delText>
          </w:r>
        </w:del>
      </w:ins>
      <w:ins w:id="178" w:author="KON" w:date="2012-07-31T15:24:00Z">
        <w:del w:id="179" w:author="Jimmy" w:date="2012-09-27T13:43:00Z">
          <w:r w:rsidRPr="00BE53B1" w:rsidDel="00321FA7">
            <w:rPr>
              <w:sz w:val="24"/>
              <w:szCs w:val="24"/>
            </w:rPr>
            <w:delText>incorporatedinto the end product.</w:delText>
          </w:r>
        </w:del>
      </w:ins>
    </w:p>
    <w:p w:rsidR="00E42F08" w:rsidRPr="00BE53B1" w:rsidRDefault="00E51C20">
      <w:pPr>
        <w:rPr>
          <w:ins w:id="180" w:author="Jimmy" w:date="2012-09-27T13:52:00Z"/>
          <w:sz w:val="24"/>
          <w:szCs w:val="24"/>
        </w:rPr>
      </w:pPr>
      <w:ins w:id="181" w:author="Jimmy" w:date="2012-09-27T13:09:00Z">
        <w:r w:rsidRPr="00BE53B1">
          <w:rPr>
            <w:sz w:val="24"/>
            <w:szCs w:val="24"/>
          </w:rPr>
          <w:t xml:space="preserve">For this feature we had to use the assert function in two of the .cpp files, Skeletalviewer.cpp and NuiImpl.cpp. </w:t>
        </w:r>
      </w:ins>
      <w:ins w:id="182" w:author="Jimmy" w:date="2012-09-27T13:22:00Z">
        <w:r w:rsidR="00E42F08" w:rsidRPr="00BE53B1">
          <w:rPr>
            <w:sz w:val="24"/>
            <w:szCs w:val="24"/>
          </w:rPr>
          <w:t>To test these files we had to implement the assert.h header file which would allow us to place assert function calls throughout the application.</w:t>
        </w:r>
      </w:ins>
    </w:p>
    <w:p w:rsidR="005D234D" w:rsidRDefault="005D234D">
      <w:pPr>
        <w:rPr>
          <w:ins w:id="183" w:author="Jimmy" w:date="2012-09-27T13:22:00Z"/>
        </w:rPr>
      </w:pPr>
      <w:ins w:id="184" w:author="Jimmy" w:date="2012-09-27T13:52:00Z">
        <w:r>
          <w:t xml:space="preserve">TEST </w:t>
        </w:r>
      </w:ins>
      <w:ins w:id="185" w:author="Jimmy" w:date="2012-09-27T13:54:00Z">
        <w:r>
          <w:t>1</w:t>
        </w:r>
      </w:ins>
    </w:p>
    <w:tbl>
      <w:tblPr>
        <w:tblStyle w:val="TableGrid"/>
        <w:tblpPr w:leftFromText="180" w:rightFromText="180" w:vertAnchor="text" w:horzAnchor="margin" w:tblpY="43"/>
        <w:tblW w:w="0" w:type="auto"/>
        <w:tblLook w:val="04A0"/>
      </w:tblPr>
      <w:tblGrid>
        <w:gridCol w:w="2057"/>
        <w:gridCol w:w="2057"/>
        <w:gridCol w:w="2058"/>
        <w:gridCol w:w="2058"/>
      </w:tblGrid>
      <w:tr w:rsidR="005D234D" w:rsidTr="005D234D">
        <w:trPr>
          <w:trHeight w:val="798"/>
          <w:ins w:id="186" w:author="Jimmy" w:date="2012-09-27T13:52:00Z"/>
        </w:trPr>
        <w:tc>
          <w:tcPr>
            <w:tcW w:w="2057" w:type="dxa"/>
          </w:tcPr>
          <w:p w:rsidR="005D234D" w:rsidRDefault="005D234D" w:rsidP="005D234D">
            <w:pPr>
              <w:rPr>
                <w:ins w:id="187" w:author="Jimmy" w:date="2012-09-27T13:52:00Z"/>
              </w:rPr>
            </w:pPr>
          </w:p>
        </w:tc>
        <w:tc>
          <w:tcPr>
            <w:tcW w:w="2057" w:type="dxa"/>
          </w:tcPr>
          <w:p w:rsidR="005D234D" w:rsidRDefault="005D234D" w:rsidP="005D234D">
            <w:pPr>
              <w:rPr>
                <w:ins w:id="188" w:author="Jimmy" w:date="2012-09-27T13:52:00Z"/>
              </w:rPr>
            </w:pPr>
            <w:ins w:id="189" w:author="Jimmy" w:date="2012-09-27T13:52:00Z">
              <w:r>
                <w:t>Pass</w:t>
              </w:r>
            </w:ins>
          </w:p>
        </w:tc>
        <w:tc>
          <w:tcPr>
            <w:tcW w:w="2058" w:type="dxa"/>
          </w:tcPr>
          <w:p w:rsidR="005D234D" w:rsidRDefault="005D234D" w:rsidP="005D234D">
            <w:pPr>
              <w:rPr>
                <w:ins w:id="190" w:author="Jimmy" w:date="2012-09-27T13:52:00Z"/>
              </w:rPr>
            </w:pPr>
            <w:ins w:id="191" w:author="Jimmy" w:date="2012-09-27T13:52:00Z">
              <w:r>
                <w:t>Fail</w:t>
              </w:r>
            </w:ins>
          </w:p>
        </w:tc>
        <w:tc>
          <w:tcPr>
            <w:tcW w:w="2058" w:type="dxa"/>
          </w:tcPr>
          <w:p w:rsidR="005D234D" w:rsidRDefault="005D234D" w:rsidP="005D234D">
            <w:pPr>
              <w:rPr>
                <w:ins w:id="192" w:author="Jimmy" w:date="2012-09-27T13:52:00Z"/>
              </w:rPr>
            </w:pPr>
            <w:ins w:id="193" w:author="Jimmy" w:date="2012-09-27T13:52:00Z">
              <w:r>
                <w:t>Comments</w:t>
              </w:r>
            </w:ins>
          </w:p>
        </w:tc>
      </w:tr>
      <w:tr w:rsidR="005D234D" w:rsidTr="005D234D">
        <w:trPr>
          <w:trHeight w:val="798"/>
          <w:ins w:id="194" w:author="Jimmy" w:date="2012-09-27T13:52:00Z"/>
        </w:trPr>
        <w:tc>
          <w:tcPr>
            <w:tcW w:w="2057" w:type="dxa"/>
          </w:tcPr>
          <w:p w:rsidR="005D234D" w:rsidRDefault="005D234D" w:rsidP="005D234D">
            <w:pPr>
              <w:rPr>
                <w:ins w:id="195" w:author="Jimmy" w:date="2012-09-27T13:52:00Z"/>
              </w:rPr>
            </w:pPr>
            <w:ins w:id="196" w:author="Jimmy" w:date="2012-09-27T13:52:00Z">
              <w:r>
                <w:t>NuiImpl.cpp – Creation of sensory index</w:t>
              </w:r>
            </w:ins>
          </w:p>
          <w:p w:rsidR="005D234D" w:rsidRDefault="005D234D" w:rsidP="005D234D">
            <w:pPr>
              <w:rPr>
                <w:ins w:id="197" w:author="Jimmy" w:date="2012-09-27T13:52:00Z"/>
              </w:rPr>
            </w:pPr>
            <w:ins w:id="198" w:author="Jimmy" w:date="2012-09-27T13:52:00Z">
              <w:r>
                <w:t>(Line 222)</w:t>
              </w:r>
            </w:ins>
          </w:p>
        </w:tc>
        <w:tc>
          <w:tcPr>
            <w:tcW w:w="2057" w:type="dxa"/>
            <w:vAlign w:val="center"/>
          </w:tcPr>
          <w:p w:rsidR="005D234D" w:rsidRDefault="005D234D" w:rsidP="005D234D">
            <w:pPr>
              <w:rPr>
                <w:ins w:id="199" w:author="Jimmy" w:date="2012-09-27T13:52:00Z"/>
              </w:rPr>
            </w:pPr>
          </w:p>
        </w:tc>
        <w:tc>
          <w:tcPr>
            <w:tcW w:w="2058" w:type="dxa"/>
            <w:vAlign w:val="center"/>
          </w:tcPr>
          <w:p w:rsidR="005D234D" w:rsidRDefault="005D234D" w:rsidP="005D234D">
            <w:pPr>
              <w:rPr>
                <w:ins w:id="200" w:author="Jimmy" w:date="2012-09-27T13:52:00Z"/>
              </w:rPr>
            </w:pPr>
            <w:ins w:id="201" w:author="Jimmy" w:date="2012-09-27T13:52:00Z">
              <w:r w:rsidRPr="00321FA7">
                <w:rPr>
                  <w:sz w:val="38"/>
                </w:rPr>
                <w:sym w:font="Wingdings" w:char="F0FB"/>
              </w:r>
            </w:ins>
          </w:p>
        </w:tc>
        <w:tc>
          <w:tcPr>
            <w:tcW w:w="2058" w:type="dxa"/>
            <w:vMerge w:val="restart"/>
          </w:tcPr>
          <w:p w:rsidR="005D234D" w:rsidRDefault="005D234D" w:rsidP="005D234D">
            <w:pPr>
              <w:rPr>
                <w:ins w:id="202" w:author="Jimmy" w:date="2012-09-27T13:52:00Z"/>
              </w:rPr>
            </w:pPr>
            <w:ins w:id="203" w:author="Jimmy" w:date="2012-09-27T13:54:00Z">
              <w:r>
                <w:t>This test was designed to fail to ensure the application would not continue to process if the assert fails</w:t>
              </w:r>
            </w:ins>
          </w:p>
        </w:tc>
      </w:tr>
      <w:tr w:rsidR="005D234D" w:rsidTr="005D234D">
        <w:trPr>
          <w:trHeight w:val="798"/>
          <w:ins w:id="204" w:author="Jimmy" w:date="2012-09-27T13:52:00Z"/>
        </w:trPr>
        <w:tc>
          <w:tcPr>
            <w:tcW w:w="2057" w:type="dxa"/>
          </w:tcPr>
          <w:p w:rsidR="005D234D" w:rsidRDefault="005D234D" w:rsidP="005D234D">
            <w:pPr>
              <w:rPr>
                <w:ins w:id="205" w:author="Jimmy" w:date="2012-09-27T13:52:00Z"/>
              </w:rPr>
            </w:pPr>
            <w:ins w:id="206" w:author="Jimmy" w:date="2012-09-27T13:52:00Z">
              <w:r>
                <w:t>NuiImpl.cpp – NuiInit() return is successful</w:t>
              </w:r>
            </w:ins>
          </w:p>
          <w:p w:rsidR="005D234D" w:rsidRDefault="005D234D" w:rsidP="005D234D">
            <w:pPr>
              <w:rPr>
                <w:ins w:id="207" w:author="Jimmy" w:date="2012-09-27T13:52:00Z"/>
              </w:rPr>
            </w:pPr>
            <w:ins w:id="208" w:author="Jimmy" w:date="2012-09-27T13:52:00Z">
              <w:r>
                <w:t>(Line 323)</w:t>
              </w:r>
            </w:ins>
          </w:p>
        </w:tc>
        <w:tc>
          <w:tcPr>
            <w:tcW w:w="2057" w:type="dxa"/>
            <w:vAlign w:val="center"/>
          </w:tcPr>
          <w:p w:rsidR="005D234D" w:rsidRDefault="005D234D" w:rsidP="005D234D">
            <w:pPr>
              <w:rPr>
                <w:ins w:id="209" w:author="Jimmy" w:date="2012-09-27T13:52:00Z"/>
              </w:rPr>
            </w:pPr>
          </w:p>
        </w:tc>
        <w:tc>
          <w:tcPr>
            <w:tcW w:w="2058" w:type="dxa"/>
            <w:vAlign w:val="center"/>
          </w:tcPr>
          <w:p w:rsidR="005D234D" w:rsidRDefault="005D234D" w:rsidP="005D234D">
            <w:pPr>
              <w:rPr>
                <w:ins w:id="210" w:author="Jimmy" w:date="2012-09-27T13:52:00Z"/>
              </w:rPr>
            </w:pPr>
            <w:ins w:id="211" w:author="Jimmy" w:date="2012-09-27T13:52:00Z">
              <w:r w:rsidRPr="00321FA7">
                <w:rPr>
                  <w:sz w:val="36"/>
                </w:rPr>
                <w:sym w:font="Wingdings" w:char="F0FB"/>
              </w:r>
            </w:ins>
          </w:p>
        </w:tc>
        <w:tc>
          <w:tcPr>
            <w:tcW w:w="2058" w:type="dxa"/>
            <w:vMerge/>
          </w:tcPr>
          <w:p w:rsidR="005D234D" w:rsidRDefault="005D234D" w:rsidP="005D234D">
            <w:pPr>
              <w:rPr>
                <w:ins w:id="212" w:author="Jimmy" w:date="2012-09-27T13:52:00Z"/>
              </w:rPr>
            </w:pPr>
          </w:p>
        </w:tc>
      </w:tr>
      <w:tr w:rsidR="005D234D" w:rsidTr="005D234D">
        <w:trPr>
          <w:trHeight w:val="855"/>
          <w:ins w:id="213" w:author="Jimmy" w:date="2012-09-27T13:52:00Z"/>
        </w:trPr>
        <w:tc>
          <w:tcPr>
            <w:tcW w:w="2057" w:type="dxa"/>
          </w:tcPr>
          <w:p w:rsidR="005D234D" w:rsidRDefault="005D234D" w:rsidP="005D234D">
            <w:pPr>
              <w:rPr>
                <w:ins w:id="214" w:author="Jimmy" w:date="2012-09-27T13:52:00Z"/>
              </w:rPr>
            </w:pPr>
            <w:ins w:id="215" w:author="Jimmy" w:date="2012-09-27T13:52:00Z">
              <w:r>
                <w:t>Skeletal Viewr.cpp – Confirms the Sensor has been initialized correctly</w:t>
              </w:r>
            </w:ins>
          </w:p>
          <w:p w:rsidR="005D234D" w:rsidRDefault="005D234D" w:rsidP="005D234D">
            <w:pPr>
              <w:rPr>
                <w:ins w:id="216" w:author="Jimmy" w:date="2012-09-27T13:52:00Z"/>
              </w:rPr>
            </w:pPr>
            <w:ins w:id="217" w:author="Jimmy" w:date="2012-09-27T13:52:00Z">
              <w:r>
                <w:t>(Line 242)</w:t>
              </w:r>
            </w:ins>
          </w:p>
        </w:tc>
        <w:tc>
          <w:tcPr>
            <w:tcW w:w="2057" w:type="dxa"/>
            <w:vAlign w:val="center"/>
          </w:tcPr>
          <w:p w:rsidR="005D234D" w:rsidRDefault="005D234D" w:rsidP="005D234D">
            <w:pPr>
              <w:rPr>
                <w:ins w:id="218" w:author="Jimmy" w:date="2012-09-27T13:52:00Z"/>
              </w:rPr>
            </w:pPr>
            <w:ins w:id="219" w:author="Jimmy" w:date="2012-09-27T13:52:00Z">
              <w:r w:rsidRPr="00321FA7">
                <w:rPr>
                  <w:sz w:val="36"/>
                </w:rPr>
                <w:sym w:font="Wingdings" w:char="F0FC"/>
              </w:r>
            </w:ins>
          </w:p>
        </w:tc>
        <w:tc>
          <w:tcPr>
            <w:tcW w:w="2058" w:type="dxa"/>
            <w:vAlign w:val="center"/>
          </w:tcPr>
          <w:p w:rsidR="005D234D" w:rsidRDefault="005D234D" w:rsidP="005D234D">
            <w:pPr>
              <w:rPr>
                <w:ins w:id="220" w:author="Jimmy" w:date="2012-09-27T13:52:00Z"/>
              </w:rPr>
            </w:pPr>
          </w:p>
        </w:tc>
        <w:tc>
          <w:tcPr>
            <w:tcW w:w="2058" w:type="dxa"/>
            <w:vMerge/>
          </w:tcPr>
          <w:p w:rsidR="005D234D" w:rsidRDefault="005D234D" w:rsidP="005D234D">
            <w:pPr>
              <w:rPr>
                <w:ins w:id="221" w:author="Jimmy" w:date="2012-09-27T13:52:00Z"/>
              </w:rPr>
            </w:pPr>
          </w:p>
        </w:tc>
      </w:tr>
    </w:tbl>
    <w:p w:rsidR="00E42F08" w:rsidRDefault="00E42F08">
      <w:pPr>
        <w:rPr>
          <w:ins w:id="222" w:author="Jimmy" w:date="2012-09-27T13:23:00Z"/>
        </w:rPr>
      </w:pPr>
    </w:p>
    <w:p w:rsidR="00304BDF" w:rsidRDefault="00304BDF">
      <w:pPr>
        <w:rPr>
          <w:ins w:id="223" w:author="Jimmy" w:date="2012-09-27T12:53:00Z"/>
        </w:rPr>
      </w:pPr>
    </w:p>
    <w:p w:rsidR="00321FA7" w:rsidRDefault="00321FA7">
      <w:pPr>
        <w:rPr>
          <w:ins w:id="224" w:author="Jimmy" w:date="2012-09-27T13:41:00Z"/>
        </w:rPr>
      </w:pPr>
    </w:p>
    <w:p w:rsidR="00321FA7" w:rsidRDefault="00321FA7">
      <w:pPr>
        <w:rPr>
          <w:ins w:id="225" w:author="Jimmy" w:date="2012-09-27T13:41:00Z"/>
        </w:rPr>
      </w:pPr>
    </w:p>
    <w:p w:rsidR="00321FA7" w:rsidRDefault="00321FA7">
      <w:pPr>
        <w:rPr>
          <w:ins w:id="226" w:author="Jimmy" w:date="2012-09-27T13:41:00Z"/>
        </w:rPr>
      </w:pPr>
    </w:p>
    <w:p w:rsidR="00321FA7" w:rsidRDefault="00321FA7">
      <w:pPr>
        <w:rPr>
          <w:ins w:id="227" w:author="Jimmy" w:date="2012-09-27T13:51:00Z"/>
        </w:rPr>
      </w:pPr>
    </w:p>
    <w:p w:rsidR="005D234D" w:rsidRDefault="005D234D">
      <w:pPr>
        <w:rPr>
          <w:ins w:id="228" w:author="Jimmy" w:date="2012-09-27T13:51:00Z"/>
        </w:rPr>
      </w:pPr>
    </w:p>
    <w:p w:rsidR="005D234D" w:rsidRDefault="005D234D">
      <w:pPr>
        <w:rPr>
          <w:ins w:id="229" w:author="Jimmy" w:date="2012-09-27T13:51:00Z"/>
        </w:rPr>
      </w:pPr>
    </w:p>
    <w:p w:rsidR="005D234D" w:rsidRDefault="005D234D">
      <w:pPr>
        <w:rPr>
          <w:ins w:id="230" w:author="Jimmy" w:date="2012-09-27T13:41:00Z"/>
        </w:rPr>
      </w:pPr>
    </w:p>
    <w:p w:rsidR="00321FA7" w:rsidRDefault="005D234D">
      <w:pPr>
        <w:rPr>
          <w:ins w:id="231" w:author="Jimmy" w:date="2012-09-27T13:42:00Z"/>
        </w:rPr>
      </w:pPr>
      <w:ins w:id="232" w:author="Jimmy" w:date="2012-09-27T13:52:00Z">
        <w:r>
          <w:t>TEST 2</w:t>
        </w:r>
      </w:ins>
    </w:p>
    <w:tbl>
      <w:tblPr>
        <w:tblStyle w:val="TableGrid"/>
        <w:tblpPr w:leftFromText="180" w:rightFromText="180" w:vertAnchor="text" w:horzAnchor="margin" w:tblpY="43"/>
        <w:tblW w:w="0" w:type="auto"/>
        <w:tblLook w:val="04A0"/>
      </w:tblPr>
      <w:tblGrid>
        <w:gridCol w:w="2057"/>
        <w:gridCol w:w="2057"/>
        <w:gridCol w:w="2058"/>
        <w:gridCol w:w="2058"/>
      </w:tblGrid>
      <w:tr w:rsidR="005D234D" w:rsidTr="009F073B">
        <w:trPr>
          <w:trHeight w:val="798"/>
          <w:ins w:id="233" w:author="Jimmy" w:date="2012-09-27T13:52:00Z"/>
        </w:trPr>
        <w:tc>
          <w:tcPr>
            <w:tcW w:w="2057" w:type="dxa"/>
          </w:tcPr>
          <w:p w:rsidR="005D234D" w:rsidRDefault="005D234D" w:rsidP="009F073B">
            <w:pPr>
              <w:rPr>
                <w:ins w:id="234" w:author="Jimmy" w:date="2012-09-27T13:52:00Z"/>
              </w:rPr>
            </w:pPr>
          </w:p>
        </w:tc>
        <w:tc>
          <w:tcPr>
            <w:tcW w:w="2057" w:type="dxa"/>
          </w:tcPr>
          <w:p w:rsidR="005D234D" w:rsidRDefault="005D234D" w:rsidP="009F073B">
            <w:pPr>
              <w:rPr>
                <w:ins w:id="235" w:author="Jimmy" w:date="2012-09-27T13:52:00Z"/>
              </w:rPr>
            </w:pPr>
            <w:ins w:id="236" w:author="Jimmy" w:date="2012-09-27T13:52:00Z">
              <w:r>
                <w:t>Pass</w:t>
              </w:r>
            </w:ins>
          </w:p>
        </w:tc>
        <w:tc>
          <w:tcPr>
            <w:tcW w:w="2058" w:type="dxa"/>
          </w:tcPr>
          <w:p w:rsidR="005D234D" w:rsidRDefault="005D234D" w:rsidP="009F073B">
            <w:pPr>
              <w:rPr>
                <w:ins w:id="237" w:author="Jimmy" w:date="2012-09-27T13:52:00Z"/>
              </w:rPr>
            </w:pPr>
            <w:ins w:id="238" w:author="Jimmy" w:date="2012-09-27T13:52:00Z">
              <w:r>
                <w:t>Fail</w:t>
              </w:r>
            </w:ins>
          </w:p>
        </w:tc>
        <w:tc>
          <w:tcPr>
            <w:tcW w:w="2058" w:type="dxa"/>
          </w:tcPr>
          <w:p w:rsidR="005D234D" w:rsidRDefault="005D234D" w:rsidP="009F073B">
            <w:pPr>
              <w:rPr>
                <w:ins w:id="239" w:author="Jimmy" w:date="2012-09-27T13:52:00Z"/>
              </w:rPr>
            </w:pPr>
            <w:ins w:id="240" w:author="Jimmy" w:date="2012-09-27T13:52:00Z">
              <w:r>
                <w:t>Comments</w:t>
              </w:r>
            </w:ins>
          </w:p>
        </w:tc>
      </w:tr>
      <w:tr w:rsidR="005D234D" w:rsidTr="009F073B">
        <w:trPr>
          <w:trHeight w:val="798"/>
          <w:ins w:id="241" w:author="Jimmy" w:date="2012-09-27T13:52:00Z"/>
        </w:trPr>
        <w:tc>
          <w:tcPr>
            <w:tcW w:w="2057" w:type="dxa"/>
          </w:tcPr>
          <w:p w:rsidR="005D234D" w:rsidRDefault="005D234D" w:rsidP="009F073B">
            <w:pPr>
              <w:rPr>
                <w:ins w:id="242" w:author="Jimmy" w:date="2012-09-27T13:52:00Z"/>
              </w:rPr>
            </w:pPr>
            <w:ins w:id="243" w:author="Jimmy" w:date="2012-09-27T13:52:00Z">
              <w:r>
                <w:t>NuiImpl.cpp – Creation of sensory index</w:t>
              </w:r>
            </w:ins>
          </w:p>
          <w:p w:rsidR="005D234D" w:rsidRDefault="005D234D" w:rsidP="009F073B">
            <w:pPr>
              <w:rPr>
                <w:ins w:id="244" w:author="Jimmy" w:date="2012-09-27T13:52:00Z"/>
              </w:rPr>
            </w:pPr>
            <w:ins w:id="245" w:author="Jimmy" w:date="2012-09-27T13:52:00Z">
              <w:r>
                <w:t>(Line 222)</w:t>
              </w:r>
            </w:ins>
          </w:p>
        </w:tc>
        <w:tc>
          <w:tcPr>
            <w:tcW w:w="2057" w:type="dxa"/>
            <w:vAlign w:val="center"/>
          </w:tcPr>
          <w:p w:rsidR="005D234D" w:rsidRDefault="005D234D" w:rsidP="009F073B">
            <w:pPr>
              <w:rPr>
                <w:ins w:id="246" w:author="Jimmy" w:date="2012-09-27T13:52:00Z"/>
              </w:rPr>
            </w:pPr>
            <w:ins w:id="247" w:author="Jimmy" w:date="2012-09-27T13:55:00Z">
              <w:r w:rsidRPr="00321FA7">
                <w:rPr>
                  <w:sz w:val="36"/>
                </w:rPr>
                <w:sym w:font="Wingdings" w:char="F0FC"/>
              </w:r>
            </w:ins>
          </w:p>
        </w:tc>
        <w:tc>
          <w:tcPr>
            <w:tcW w:w="2058" w:type="dxa"/>
            <w:vAlign w:val="center"/>
          </w:tcPr>
          <w:p w:rsidR="005D234D" w:rsidRDefault="005D234D" w:rsidP="009F073B">
            <w:pPr>
              <w:rPr>
                <w:ins w:id="248" w:author="Jimmy" w:date="2012-09-27T13:52:00Z"/>
              </w:rPr>
            </w:pPr>
          </w:p>
        </w:tc>
        <w:tc>
          <w:tcPr>
            <w:tcW w:w="2058" w:type="dxa"/>
            <w:vMerge w:val="restart"/>
          </w:tcPr>
          <w:p w:rsidR="005D234D" w:rsidRDefault="005D234D" w:rsidP="009F073B">
            <w:pPr>
              <w:rPr>
                <w:ins w:id="249" w:author="Jimmy" w:date="2012-09-27T13:52:00Z"/>
              </w:rPr>
            </w:pPr>
            <w:ins w:id="250" w:author="Jimmy" w:date="2012-09-27T13:55:00Z">
              <w:r>
                <w:t xml:space="preserve">All tests passed which ensures that in the event that a Kinect device is </w:t>
              </w:r>
            </w:ins>
            <w:ins w:id="251" w:author="Jimmy" w:date="2012-09-27T13:56:00Z">
              <w:r>
                <w:t>present a connection between the device and application will be successfully created.</w:t>
              </w:r>
            </w:ins>
          </w:p>
        </w:tc>
      </w:tr>
      <w:tr w:rsidR="005D234D" w:rsidTr="009F073B">
        <w:trPr>
          <w:trHeight w:val="798"/>
          <w:ins w:id="252" w:author="Jimmy" w:date="2012-09-27T13:52:00Z"/>
        </w:trPr>
        <w:tc>
          <w:tcPr>
            <w:tcW w:w="2057" w:type="dxa"/>
          </w:tcPr>
          <w:p w:rsidR="005D234D" w:rsidRDefault="005D234D" w:rsidP="009F073B">
            <w:pPr>
              <w:rPr>
                <w:ins w:id="253" w:author="Jimmy" w:date="2012-09-27T13:52:00Z"/>
              </w:rPr>
            </w:pPr>
            <w:ins w:id="254" w:author="Jimmy" w:date="2012-09-27T13:52:00Z">
              <w:r>
                <w:t>NuiImpl.cpp – NuiInit() return is successful</w:t>
              </w:r>
            </w:ins>
          </w:p>
          <w:p w:rsidR="005D234D" w:rsidRDefault="005D234D" w:rsidP="009F073B">
            <w:pPr>
              <w:rPr>
                <w:ins w:id="255" w:author="Jimmy" w:date="2012-09-27T13:52:00Z"/>
              </w:rPr>
            </w:pPr>
            <w:ins w:id="256" w:author="Jimmy" w:date="2012-09-27T13:52:00Z">
              <w:r>
                <w:t>(Line 323)</w:t>
              </w:r>
            </w:ins>
          </w:p>
        </w:tc>
        <w:tc>
          <w:tcPr>
            <w:tcW w:w="2057" w:type="dxa"/>
            <w:vAlign w:val="center"/>
          </w:tcPr>
          <w:p w:rsidR="005D234D" w:rsidRDefault="005D234D" w:rsidP="009F073B">
            <w:pPr>
              <w:rPr>
                <w:ins w:id="257" w:author="Jimmy" w:date="2012-09-27T13:52:00Z"/>
              </w:rPr>
            </w:pPr>
            <w:ins w:id="258" w:author="Jimmy" w:date="2012-09-27T13:55:00Z">
              <w:r w:rsidRPr="00321FA7">
                <w:rPr>
                  <w:sz w:val="36"/>
                </w:rPr>
                <w:sym w:font="Wingdings" w:char="F0FC"/>
              </w:r>
            </w:ins>
          </w:p>
        </w:tc>
        <w:tc>
          <w:tcPr>
            <w:tcW w:w="2058" w:type="dxa"/>
            <w:vAlign w:val="center"/>
          </w:tcPr>
          <w:p w:rsidR="005D234D" w:rsidRDefault="005D234D" w:rsidP="009F073B">
            <w:pPr>
              <w:rPr>
                <w:ins w:id="259" w:author="Jimmy" w:date="2012-09-27T13:52:00Z"/>
              </w:rPr>
            </w:pPr>
          </w:p>
        </w:tc>
        <w:tc>
          <w:tcPr>
            <w:tcW w:w="2058" w:type="dxa"/>
            <w:vMerge/>
          </w:tcPr>
          <w:p w:rsidR="005D234D" w:rsidRDefault="005D234D" w:rsidP="009F073B">
            <w:pPr>
              <w:rPr>
                <w:ins w:id="260" w:author="Jimmy" w:date="2012-09-27T13:52:00Z"/>
              </w:rPr>
            </w:pPr>
          </w:p>
        </w:tc>
      </w:tr>
      <w:tr w:rsidR="005D234D" w:rsidTr="009F073B">
        <w:trPr>
          <w:trHeight w:val="855"/>
          <w:ins w:id="261" w:author="Jimmy" w:date="2012-09-27T13:52:00Z"/>
        </w:trPr>
        <w:tc>
          <w:tcPr>
            <w:tcW w:w="2057" w:type="dxa"/>
          </w:tcPr>
          <w:p w:rsidR="005D234D" w:rsidRDefault="005D234D" w:rsidP="009F073B">
            <w:pPr>
              <w:rPr>
                <w:ins w:id="262" w:author="Jimmy" w:date="2012-09-27T13:52:00Z"/>
              </w:rPr>
            </w:pPr>
            <w:ins w:id="263" w:author="Jimmy" w:date="2012-09-27T13:52:00Z">
              <w:r>
                <w:t>Skeletal Viewr.cpp – Confirms the Sensor has been initialized correctly</w:t>
              </w:r>
            </w:ins>
          </w:p>
          <w:p w:rsidR="005D234D" w:rsidRDefault="00E4061B" w:rsidP="00E4061B">
            <w:pPr>
              <w:rPr>
                <w:ins w:id="264" w:author="Jimmy" w:date="2012-09-27T13:52:00Z"/>
              </w:rPr>
            </w:pPr>
            <w:ins w:id="265" w:author="Jimmy" w:date="2012-09-27T13:52:00Z">
              <w:r>
                <w:t>(Line 2</w:t>
              </w:r>
            </w:ins>
            <w:ins w:id="266" w:author="Jimmy" w:date="2012-09-30T21:49:00Z">
              <w:r>
                <w:t>24</w:t>
              </w:r>
            </w:ins>
            <w:ins w:id="267" w:author="Jimmy" w:date="2012-09-27T13:52:00Z">
              <w:r w:rsidR="005D234D">
                <w:t>)</w:t>
              </w:r>
            </w:ins>
          </w:p>
        </w:tc>
        <w:tc>
          <w:tcPr>
            <w:tcW w:w="2057" w:type="dxa"/>
            <w:vAlign w:val="center"/>
          </w:tcPr>
          <w:p w:rsidR="005D234D" w:rsidRDefault="005D234D" w:rsidP="009F073B">
            <w:pPr>
              <w:rPr>
                <w:ins w:id="268" w:author="Jimmy" w:date="2012-09-27T13:52:00Z"/>
              </w:rPr>
            </w:pPr>
            <w:ins w:id="269" w:author="Jimmy" w:date="2012-09-27T13:52:00Z">
              <w:r w:rsidRPr="00321FA7">
                <w:rPr>
                  <w:sz w:val="36"/>
                </w:rPr>
                <w:sym w:font="Wingdings" w:char="F0FC"/>
              </w:r>
            </w:ins>
          </w:p>
        </w:tc>
        <w:tc>
          <w:tcPr>
            <w:tcW w:w="2058" w:type="dxa"/>
            <w:vAlign w:val="center"/>
          </w:tcPr>
          <w:p w:rsidR="005D234D" w:rsidRDefault="005D234D" w:rsidP="009F073B">
            <w:pPr>
              <w:rPr>
                <w:ins w:id="270" w:author="Jimmy" w:date="2012-09-27T13:52:00Z"/>
              </w:rPr>
            </w:pPr>
          </w:p>
        </w:tc>
        <w:tc>
          <w:tcPr>
            <w:tcW w:w="2058" w:type="dxa"/>
            <w:vMerge/>
          </w:tcPr>
          <w:p w:rsidR="005D234D" w:rsidRDefault="005D234D" w:rsidP="009F073B">
            <w:pPr>
              <w:rPr>
                <w:ins w:id="271" w:author="Jimmy" w:date="2012-09-27T13:52:00Z"/>
              </w:rPr>
            </w:pPr>
          </w:p>
        </w:tc>
      </w:tr>
    </w:tbl>
    <w:p w:rsidR="00304BDF" w:rsidRDefault="00B06217">
      <w:r>
        <w:br w:type="page"/>
      </w:r>
    </w:p>
    <w:p w:rsidR="00260DF1" w:rsidRPr="00067DC2" w:rsidRDefault="00B06217" w:rsidP="00B06217">
      <w:pPr>
        <w:pStyle w:val="Heading2"/>
        <w:rPr>
          <w:ins w:id="272" w:author="KON" w:date="2012-07-30T13:18:00Z"/>
          <w:sz w:val="36"/>
          <w:szCs w:val="36"/>
        </w:rPr>
      </w:pPr>
      <w:del w:id="273" w:author="KON" w:date="2012-07-31T15:24:00Z">
        <w:r w:rsidRPr="00067DC2" w:rsidDel="00B174C5">
          <w:rPr>
            <w:sz w:val="36"/>
            <w:szCs w:val="36"/>
          </w:rPr>
          <w:lastRenderedPageBreak/>
          <w:delText>6</w:delText>
        </w:r>
      </w:del>
      <w:bookmarkStart w:id="274" w:name="_Toc337421414"/>
      <w:ins w:id="275" w:author="KON" w:date="2012-07-31T15:24:00Z">
        <w:r w:rsidR="00B174C5" w:rsidRPr="00067DC2">
          <w:rPr>
            <w:sz w:val="36"/>
            <w:szCs w:val="36"/>
          </w:rPr>
          <w:t>7</w:t>
        </w:r>
      </w:ins>
      <w:r w:rsidRPr="00067DC2">
        <w:rPr>
          <w:sz w:val="36"/>
          <w:szCs w:val="36"/>
        </w:rPr>
        <w:t>. Design inspection</w:t>
      </w:r>
      <w:bookmarkEnd w:id="274"/>
    </w:p>
    <w:p w:rsidR="00707548" w:rsidRPr="00BE53B1" w:rsidRDefault="00B96BD1" w:rsidP="00707548">
      <w:pPr>
        <w:rPr>
          <w:ins w:id="276" w:author="KON" w:date="2012-10-05T11:19:00Z"/>
          <w:sz w:val="24"/>
          <w:szCs w:val="24"/>
        </w:rPr>
      </w:pPr>
      <w:ins w:id="277" w:author="KON" w:date="2012-07-30T13:55:00Z">
        <w:r>
          <w:br/>
        </w:r>
        <w:r w:rsidRPr="00BE53B1">
          <w:rPr>
            <w:sz w:val="24"/>
            <w:szCs w:val="24"/>
          </w:rPr>
          <w:t xml:space="preserve">Design inspection was performed </w:t>
        </w:r>
      </w:ins>
      <w:ins w:id="278" w:author="KON" w:date="2012-07-30T13:56:00Z">
        <w:r w:rsidRPr="00BE53B1">
          <w:rPr>
            <w:sz w:val="24"/>
            <w:szCs w:val="24"/>
          </w:rPr>
          <w:t>by Martin Rule</w:t>
        </w:r>
      </w:ins>
      <w:ins w:id="279" w:author="PeePeeSpeed" w:date="2012-10-08T00:59:00Z">
        <w:r w:rsidR="00BE53B1" w:rsidRPr="00BE53B1">
          <w:rPr>
            <w:sz w:val="24"/>
            <w:szCs w:val="24"/>
          </w:rPr>
          <w:t>,</w:t>
        </w:r>
      </w:ins>
      <w:ins w:id="280" w:author="KON" w:date="2012-07-30T13:56:00Z">
        <w:del w:id="281" w:author="PeePeeSpeed" w:date="2012-10-08T00:59:00Z">
          <w:r w:rsidRPr="00BE53B1" w:rsidDel="00BE53B1">
            <w:rPr>
              <w:sz w:val="24"/>
              <w:szCs w:val="24"/>
            </w:rPr>
            <w:delText xml:space="preserve"> and</w:delText>
          </w:r>
        </w:del>
        <w:r w:rsidRPr="00BE53B1">
          <w:rPr>
            <w:sz w:val="24"/>
            <w:szCs w:val="24"/>
          </w:rPr>
          <w:t xml:space="preserve"> Lane Cotgrove</w:t>
        </w:r>
      </w:ins>
      <w:ins w:id="282" w:author="PeePeeSpeed" w:date="2012-10-08T00:59:00Z">
        <w:r w:rsidR="00BE53B1" w:rsidRPr="00BE53B1">
          <w:rPr>
            <w:sz w:val="24"/>
            <w:szCs w:val="24"/>
          </w:rPr>
          <w:t xml:space="preserve"> and James Bayliss</w:t>
        </w:r>
      </w:ins>
      <w:ins w:id="283" w:author="KON" w:date="2012-07-30T14:16:00Z">
        <w:r w:rsidR="00ED11E2" w:rsidRPr="00BE53B1">
          <w:rPr>
            <w:sz w:val="24"/>
            <w:szCs w:val="24"/>
          </w:rPr>
          <w:t xml:space="preserve"> on the 30</w:t>
        </w:r>
        <w:r w:rsidR="00ED11E2" w:rsidRPr="00BE53B1">
          <w:rPr>
            <w:sz w:val="24"/>
            <w:szCs w:val="24"/>
            <w:vertAlign w:val="superscript"/>
          </w:rPr>
          <w:t>th</w:t>
        </w:r>
        <w:r w:rsidR="00ED11E2" w:rsidRPr="00BE53B1">
          <w:rPr>
            <w:sz w:val="24"/>
            <w:szCs w:val="24"/>
          </w:rPr>
          <w:t xml:space="preserve"> July 2012</w:t>
        </w:r>
      </w:ins>
      <w:ins w:id="284" w:author="PeePeeSpeed" w:date="2012-10-08T00:59:00Z">
        <w:r w:rsidR="00BE53B1" w:rsidRPr="00BE53B1">
          <w:rPr>
            <w:sz w:val="24"/>
            <w:szCs w:val="24"/>
          </w:rPr>
          <w:t>.</w:t>
        </w:r>
      </w:ins>
      <w:ins w:id="285" w:author="KON" w:date="2012-07-30T13:56:00Z">
        <w:r w:rsidRPr="00BE53B1">
          <w:rPr>
            <w:sz w:val="24"/>
            <w:szCs w:val="24"/>
          </w:rPr>
          <w:br/>
        </w:r>
        <w:r w:rsidRPr="00BE53B1">
          <w:rPr>
            <w:sz w:val="24"/>
            <w:szCs w:val="24"/>
          </w:rPr>
          <w:br/>
          <w:t>Advisor inspection was performed</w:t>
        </w:r>
      </w:ins>
      <w:ins w:id="286" w:author="PeePeeSpeed" w:date="2012-10-08T00:59:00Z">
        <w:r w:rsidR="00BE53B1" w:rsidRPr="00BE53B1">
          <w:rPr>
            <w:sz w:val="24"/>
            <w:szCs w:val="24"/>
          </w:rPr>
          <w:t xml:space="preserve"> by Andrew Eales.</w:t>
        </w:r>
      </w:ins>
      <w:ins w:id="287" w:author="KON" w:date="2012-07-30T13:56:00Z">
        <w:del w:id="288" w:author="PeePeeSpeed" w:date="2012-10-08T00:59:00Z">
          <w:r w:rsidRPr="00BE53B1" w:rsidDel="00BE53B1">
            <w:rPr>
              <w:sz w:val="24"/>
              <w:szCs w:val="24"/>
            </w:rPr>
            <w:delText xml:space="preserve"> o</w:delText>
          </w:r>
        </w:del>
      </w:ins>
      <w:ins w:id="289" w:author="PeePeeSpeed" w:date="2012-10-08T00:59:00Z">
        <w:r w:rsidR="00BE53B1" w:rsidRPr="00BE53B1" w:rsidDel="00BE53B1">
          <w:rPr>
            <w:sz w:val="24"/>
            <w:szCs w:val="24"/>
          </w:rPr>
          <w:t xml:space="preserve"> </w:t>
        </w:r>
      </w:ins>
      <w:ins w:id="290" w:author="KON" w:date="2012-07-30T13:56:00Z">
        <w:del w:id="291" w:author="PeePeeSpeed" w:date="2012-10-08T00:59:00Z">
          <w:r w:rsidRPr="00BE53B1" w:rsidDel="00BE53B1">
            <w:rPr>
              <w:sz w:val="24"/>
              <w:szCs w:val="24"/>
            </w:rPr>
            <w:delText>n the</w:delText>
          </w:r>
        </w:del>
      </w:ins>
      <w:ins w:id="292" w:author="KON" w:date="2012-10-05T11:19:00Z">
        <w:r w:rsidR="00707548" w:rsidRPr="00BE53B1">
          <w:rPr>
            <w:sz w:val="24"/>
            <w:szCs w:val="24"/>
          </w:rPr>
          <w:br/>
        </w:r>
      </w:ins>
    </w:p>
    <w:p w:rsidR="00697EF0" w:rsidRPr="00707548" w:rsidRDefault="00B174C5" w:rsidP="00707548">
      <w:pPr>
        <w:pStyle w:val="Heading2"/>
        <w:rPr>
          <w:ins w:id="293" w:author="KON" w:date="2012-07-30T13:19:00Z"/>
          <w:rFonts w:asciiTheme="minorHAnsi" w:hAnsiTheme="minorHAnsi" w:cstheme="minorHAnsi"/>
          <w:sz w:val="24"/>
          <w:szCs w:val="24"/>
        </w:rPr>
      </w:pPr>
      <w:bookmarkStart w:id="294" w:name="_Toc337421415"/>
      <w:ins w:id="295" w:author="KON" w:date="2012-07-31T15:25:00Z">
        <w:r w:rsidRPr="00707548">
          <w:rPr>
            <w:rFonts w:asciiTheme="minorHAnsi" w:hAnsiTheme="minorHAnsi" w:cstheme="minorHAnsi"/>
            <w:sz w:val="36"/>
            <w:szCs w:val="36"/>
          </w:rPr>
          <w:t>8</w:t>
        </w:r>
      </w:ins>
      <w:ins w:id="296" w:author="KON" w:date="2012-07-30T13:19:00Z">
        <w:r w:rsidR="00697EF0" w:rsidRPr="00707548">
          <w:rPr>
            <w:rFonts w:asciiTheme="minorHAnsi" w:hAnsiTheme="minorHAnsi" w:cstheme="minorHAnsi"/>
            <w:sz w:val="36"/>
            <w:szCs w:val="36"/>
          </w:rPr>
          <w:t xml:space="preserve">. </w:t>
        </w:r>
      </w:ins>
      <w:ins w:id="297" w:author="KON" w:date="2012-07-30T13:18:00Z">
        <w:r w:rsidR="00697EF0" w:rsidRPr="00707548">
          <w:rPr>
            <w:rFonts w:asciiTheme="minorHAnsi" w:hAnsiTheme="minorHAnsi" w:cstheme="minorHAnsi"/>
            <w:sz w:val="36"/>
            <w:szCs w:val="36"/>
          </w:rPr>
          <w:t>Referen</w:t>
        </w:r>
        <w:bookmarkStart w:id="298" w:name="_GoBack"/>
        <w:bookmarkEnd w:id="298"/>
        <w:r w:rsidR="00697EF0" w:rsidRPr="00707548">
          <w:rPr>
            <w:rFonts w:asciiTheme="minorHAnsi" w:hAnsiTheme="minorHAnsi" w:cstheme="minorHAnsi"/>
            <w:sz w:val="36"/>
            <w:szCs w:val="36"/>
          </w:rPr>
          <w:t>ces</w:t>
        </w:r>
      </w:ins>
      <w:bookmarkEnd w:id="294"/>
      <w:ins w:id="299" w:author="KON" w:date="2012-07-30T13:19:00Z">
        <w:r w:rsidR="00707548">
          <w:rPr>
            <w:rFonts w:asciiTheme="minorHAnsi" w:hAnsiTheme="minorHAnsi" w:cstheme="minorHAnsi"/>
            <w:sz w:val="36"/>
            <w:szCs w:val="36"/>
          </w:rPr>
          <w:br/>
        </w:r>
      </w:ins>
    </w:p>
    <w:p w:rsidR="00697EF0" w:rsidRPr="005B1DFC" w:rsidRDefault="00697EF0" w:rsidP="00697EF0">
      <w:pPr>
        <w:rPr>
          <w:ins w:id="300" w:author="KON" w:date="2012-07-30T13:19:00Z"/>
          <w:sz w:val="24"/>
          <w:szCs w:val="24"/>
        </w:rPr>
      </w:pPr>
      <w:ins w:id="301" w:author="KON" w:date="2012-07-30T13:19:00Z">
        <w:r w:rsidRPr="005B1DFC">
          <w:rPr>
            <w:sz w:val="24"/>
            <w:szCs w:val="24"/>
          </w:rPr>
          <w:t xml:space="preserve">Palmer, S. (2009). </w:t>
        </w:r>
        <w:r w:rsidRPr="005B1DFC">
          <w:rPr>
            <w:i/>
            <w:sz w:val="24"/>
            <w:szCs w:val="24"/>
          </w:rPr>
          <w:t xml:space="preserve">An introduction to Feature Driven </w:t>
        </w:r>
      </w:ins>
      <w:ins w:id="302" w:author="KON" w:date="2012-07-30T13:55:00Z">
        <w:r w:rsidR="00922909" w:rsidRPr="005B1DFC">
          <w:rPr>
            <w:i/>
            <w:sz w:val="24"/>
            <w:szCs w:val="24"/>
          </w:rPr>
          <w:t>Development</w:t>
        </w:r>
        <w:r w:rsidR="00922909" w:rsidRPr="005B1DFC">
          <w:rPr>
            <w:sz w:val="24"/>
            <w:szCs w:val="24"/>
          </w:rPr>
          <w:t>. Retrieved</w:t>
        </w:r>
      </w:ins>
      <w:ins w:id="303" w:author="KON" w:date="2012-07-30T13:19:00Z">
        <w:r w:rsidRPr="005B1DFC">
          <w:rPr>
            <w:sz w:val="24"/>
            <w:szCs w:val="24"/>
          </w:rPr>
          <w:t xml:space="preserve"> from</w:t>
        </w:r>
        <w:r w:rsidRPr="005B1DFC">
          <w:rPr>
            <w:sz w:val="24"/>
            <w:szCs w:val="24"/>
          </w:rPr>
          <w:br/>
        </w:r>
        <w:r w:rsidRPr="005B1DFC">
          <w:rPr>
            <w:sz w:val="24"/>
            <w:szCs w:val="24"/>
          </w:rPr>
          <w:tab/>
        </w:r>
        <w:r w:rsidR="005E6BA7" w:rsidRPr="005B1DFC">
          <w:rPr>
            <w:sz w:val="24"/>
            <w:szCs w:val="24"/>
          </w:rPr>
          <w:fldChar w:fldCharType="begin"/>
        </w:r>
        <w:r w:rsidRPr="005B1DFC">
          <w:rPr>
            <w:sz w:val="24"/>
            <w:szCs w:val="24"/>
          </w:rPr>
          <w:instrText xml:space="preserve"> HYPERLINK "http://agile.dzone.com/articles/introduction-feature-driven" </w:instrText>
        </w:r>
        <w:r w:rsidR="005E6BA7" w:rsidRPr="005B1DFC">
          <w:rPr>
            <w:sz w:val="24"/>
            <w:szCs w:val="24"/>
          </w:rPr>
          <w:fldChar w:fldCharType="separate"/>
        </w:r>
        <w:r w:rsidRPr="005B1DFC">
          <w:rPr>
            <w:rStyle w:val="Hyperlink"/>
            <w:sz w:val="24"/>
            <w:szCs w:val="24"/>
          </w:rPr>
          <w:t>http://agile.dzone.com/articles/introduction-feature-driven</w:t>
        </w:r>
        <w:r w:rsidR="005E6BA7" w:rsidRPr="005B1DFC">
          <w:rPr>
            <w:sz w:val="24"/>
            <w:szCs w:val="24"/>
          </w:rPr>
          <w:fldChar w:fldCharType="end"/>
        </w:r>
      </w:ins>
    </w:p>
    <w:p w:rsidR="00697EF0" w:rsidRPr="005B1DFC" w:rsidRDefault="00697EF0" w:rsidP="00697EF0">
      <w:pPr>
        <w:rPr>
          <w:ins w:id="304" w:author="KON" w:date="2012-07-30T13:19:00Z"/>
          <w:sz w:val="24"/>
          <w:szCs w:val="24"/>
        </w:rPr>
      </w:pPr>
      <w:ins w:id="305" w:author="KON" w:date="2012-07-30T13:19:00Z">
        <w:r w:rsidRPr="005B1DFC">
          <w:rPr>
            <w:sz w:val="24"/>
            <w:szCs w:val="24"/>
          </w:rPr>
          <w:t>Ambler, S. W. (2009).Feature Driven Development. Retrieved from</w:t>
        </w:r>
        <w:r w:rsidRPr="005B1DFC">
          <w:rPr>
            <w:sz w:val="24"/>
            <w:szCs w:val="24"/>
          </w:rPr>
          <w:br/>
        </w:r>
        <w:r w:rsidRPr="005B1DFC">
          <w:rPr>
            <w:sz w:val="24"/>
            <w:szCs w:val="24"/>
          </w:rPr>
          <w:tab/>
        </w:r>
        <w:r w:rsidR="005E6BA7" w:rsidRPr="005B1DFC">
          <w:rPr>
            <w:sz w:val="24"/>
            <w:szCs w:val="24"/>
          </w:rPr>
          <w:fldChar w:fldCharType="begin"/>
        </w:r>
        <w:r w:rsidRPr="005B1DFC">
          <w:rPr>
            <w:sz w:val="24"/>
            <w:szCs w:val="24"/>
          </w:rPr>
          <w:instrText xml:space="preserve"> HYPERLINK "http://www.agilemodeling.com/essays/fdd.htm" </w:instrText>
        </w:r>
        <w:r w:rsidR="005E6BA7" w:rsidRPr="005B1DFC">
          <w:rPr>
            <w:sz w:val="24"/>
            <w:szCs w:val="24"/>
          </w:rPr>
          <w:fldChar w:fldCharType="separate"/>
        </w:r>
        <w:r w:rsidRPr="005B1DFC">
          <w:rPr>
            <w:rStyle w:val="Hyperlink"/>
            <w:sz w:val="24"/>
            <w:szCs w:val="24"/>
          </w:rPr>
          <w:t>http://www.agilemodeling.com/essays/fdd.htm</w:t>
        </w:r>
        <w:r w:rsidR="005E6BA7" w:rsidRPr="005B1DFC">
          <w:rPr>
            <w:sz w:val="24"/>
            <w:szCs w:val="24"/>
          </w:rPr>
          <w:fldChar w:fldCharType="end"/>
        </w:r>
      </w:ins>
    </w:p>
    <w:p w:rsidR="00717704" w:rsidRPr="005B1DFC" w:rsidRDefault="00717704" w:rsidP="00717704">
      <w:pPr>
        <w:rPr>
          <w:ins w:id="306" w:author="KON" w:date="2012-08-02T18:41:00Z"/>
          <w:sz w:val="24"/>
          <w:szCs w:val="24"/>
        </w:rPr>
      </w:pPr>
      <w:ins w:id="307" w:author="KON" w:date="2012-07-30T13:20:00Z">
        <w:r w:rsidRPr="005B1DFC">
          <w:rPr>
            <w:sz w:val="24"/>
            <w:szCs w:val="24"/>
          </w:rPr>
          <w:t xml:space="preserve">Dawson, C. W. (2009). </w:t>
        </w:r>
        <w:r w:rsidRPr="005B1DFC">
          <w:rPr>
            <w:i/>
            <w:sz w:val="24"/>
            <w:szCs w:val="24"/>
          </w:rPr>
          <w:t>Projects in Computing and Information Systems, A Student’s Guide</w:t>
        </w:r>
        <w:r w:rsidRPr="005B1DFC">
          <w:rPr>
            <w:sz w:val="24"/>
            <w:szCs w:val="24"/>
          </w:rPr>
          <w:t>.</w:t>
        </w:r>
        <w:r w:rsidRPr="005B1DFC">
          <w:rPr>
            <w:sz w:val="24"/>
            <w:szCs w:val="24"/>
          </w:rPr>
          <w:tab/>
          <w:t>Harlow, England: Pearson Education Limited.</w:t>
        </w:r>
      </w:ins>
    </w:p>
    <w:p w:rsidR="005B1DFC" w:rsidRPr="005B1DFC" w:rsidRDefault="005B1DFC" w:rsidP="00717704">
      <w:pPr>
        <w:rPr>
          <w:ins w:id="308" w:author="KON" w:date="2012-07-30T13:20:00Z"/>
          <w:sz w:val="24"/>
          <w:szCs w:val="24"/>
        </w:rPr>
      </w:pPr>
      <w:ins w:id="309" w:author="KON" w:date="2012-08-02T18:41:00Z">
        <w:r w:rsidRPr="005B1DFC">
          <w:rPr>
            <w:sz w:val="24"/>
            <w:szCs w:val="24"/>
          </w:rPr>
          <w:t>Palmer, S. R. &amp;Felsing, J. M. (2002).</w:t>
        </w:r>
        <w:r w:rsidRPr="005B1DFC">
          <w:rPr>
            <w:i/>
            <w:sz w:val="24"/>
            <w:szCs w:val="24"/>
          </w:rPr>
          <w:t>A practical Guide to Feature Driven Development</w:t>
        </w:r>
        <w:r w:rsidRPr="005B1DFC">
          <w:rPr>
            <w:sz w:val="24"/>
            <w:szCs w:val="24"/>
          </w:rPr>
          <w:t>.Upple</w:t>
        </w:r>
        <w:r>
          <w:rPr>
            <w:sz w:val="24"/>
            <w:szCs w:val="24"/>
          </w:rPr>
          <w:tab/>
        </w:r>
        <w:r w:rsidRPr="005B1DFC">
          <w:rPr>
            <w:sz w:val="24"/>
            <w:szCs w:val="24"/>
          </w:rPr>
          <w:t xml:space="preserve">Saddle </w:t>
        </w:r>
        <w:r w:rsidRPr="005B1DFC">
          <w:rPr>
            <w:sz w:val="24"/>
            <w:szCs w:val="24"/>
          </w:rPr>
          <w:tab/>
          <w:t>River, NJ: Prentice-Hall.</w:t>
        </w:r>
      </w:ins>
    </w:p>
    <w:p w:rsidR="00697EF0" w:rsidRPr="00697EF0" w:rsidRDefault="00697EF0" w:rsidP="00697EF0"/>
    <w:sectPr w:rsidR="00697EF0" w:rsidRPr="00697EF0" w:rsidSect="00435A21">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1D65" w:rsidRDefault="00E81D65" w:rsidP="00435A21">
      <w:pPr>
        <w:spacing w:after="0" w:line="240" w:lineRule="auto"/>
      </w:pPr>
      <w:r>
        <w:separator/>
      </w:r>
    </w:p>
  </w:endnote>
  <w:endnote w:type="continuationSeparator" w:id="1">
    <w:p w:rsidR="00E81D65" w:rsidRDefault="00E81D65" w:rsidP="00435A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ustomXmlInsRangeStart w:id="313" w:author="KON" w:date="2012-07-30T09:57:00Z"/>
  <w:sdt>
    <w:sdtPr>
      <w:id w:val="1510642999"/>
      <w:docPartObj>
        <w:docPartGallery w:val="Page Numbers (Bottom of Page)"/>
        <w:docPartUnique/>
      </w:docPartObj>
    </w:sdtPr>
    <w:sdtEndPr>
      <w:rPr>
        <w:color w:val="808080" w:themeColor="background1" w:themeShade="80"/>
        <w:spacing w:val="60"/>
      </w:rPr>
    </w:sdtEndPr>
    <w:sdtContent>
      <w:customXmlInsRangeEnd w:id="313"/>
      <w:p w:rsidR="00B06217" w:rsidRDefault="005E6BA7">
        <w:pPr>
          <w:pStyle w:val="Footer"/>
          <w:pBdr>
            <w:top w:val="single" w:sz="4" w:space="1" w:color="D9D9D9" w:themeColor="background1" w:themeShade="D9"/>
          </w:pBdr>
          <w:rPr>
            <w:ins w:id="314" w:author="KON" w:date="2012-07-30T09:57:00Z"/>
            <w:b/>
            <w:bCs/>
          </w:rPr>
        </w:pPr>
        <w:ins w:id="315" w:author="KON" w:date="2012-07-30T09:57:00Z">
          <w:r w:rsidRPr="005E6BA7">
            <w:fldChar w:fldCharType="begin"/>
          </w:r>
          <w:r w:rsidR="00B06217">
            <w:instrText xml:space="preserve"> PAGE   \* MERGEFORMAT </w:instrText>
          </w:r>
          <w:r w:rsidRPr="005E6BA7">
            <w:fldChar w:fldCharType="separate"/>
          </w:r>
        </w:ins>
        <w:r w:rsidR="00BE53B1" w:rsidRPr="00BE53B1">
          <w:rPr>
            <w:b/>
            <w:bCs/>
            <w:noProof/>
          </w:rPr>
          <w:t>1</w:t>
        </w:r>
        <w:ins w:id="316" w:author="KON" w:date="2012-07-30T09:57:00Z">
          <w:r>
            <w:rPr>
              <w:b/>
              <w:bCs/>
              <w:noProof/>
            </w:rPr>
            <w:fldChar w:fldCharType="end"/>
          </w:r>
          <w:r w:rsidR="00B06217">
            <w:rPr>
              <w:b/>
              <w:bCs/>
            </w:rPr>
            <w:t xml:space="preserve"> | </w:t>
          </w:r>
          <w:r w:rsidR="00B06217">
            <w:rPr>
              <w:color w:val="808080" w:themeColor="background1" w:themeShade="80"/>
              <w:spacing w:val="60"/>
            </w:rPr>
            <w:t>Page</w:t>
          </w:r>
        </w:ins>
      </w:p>
    </w:sdtContent>
    <w:customXmlInsRangeStart w:id="317" w:author="KON" w:date="2012-07-30T09:57:00Z"/>
  </w:sdt>
  <w:customXmlInsRangeEnd w:id="317"/>
  <w:p w:rsidR="00B06217" w:rsidRDefault="00B0621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1D65" w:rsidRDefault="00E81D65" w:rsidP="00435A21">
      <w:pPr>
        <w:spacing w:after="0" w:line="240" w:lineRule="auto"/>
      </w:pPr>
      <w:r>
        <w:separator/>
      </w:r>
    </w:p>
  </w:footnote>
  <w:footnote w:type="continuationSeparator" w:id="1">
    <w:p w:rsidR="00E81D65" w:rsidRDefault="00E81D65" w:rsidP="00435A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5A21" w:rsidRDefault="00435A21">
    <w:pPr>
      <w:pStyle w:val="Header"/>
    </w:pPr>
    <w:r>
      <w:t>Author: Martin Rule</w:t>
    </w:r>
    <w:r>
      <w:ptab w:relativeTo="margin" w:alignment="center" w:leader="none"/>
    </w:r>
    <w:r>
      <w:t>Motion Project</w:t>
    </w:r>
    <w:r>
      <w:ptab w:relativeTo="margin" w:alignment="right" w:leader="none"/>
    </w:r>
    <w:del w:id="310" w:author="KON" w:date="2012-10-01T22:21:00Z">
      <w:r w:rsidDel="00485E02">
        <w:delText>Created: 30</w:delText>
      </w:r>
      <w:r w:rsidRPr="00435A21" w:rsidDel="00485E02">
        <w:rPr>
          <w:vertAlign w:val="superscript"/>
        </w:rPr>
        <w:delText>th</w:delText>
      </w:r>
      <w:r w:rsidDel="00485E02">
        <w:delText xml:space="preserve"> July 2012</w:delText>
      </w:r>
    </w:del>
    <w:ins w:id="311" w:author="KON" w:date="2012-10-01T22:21:00Z">
      <w:r w:rsidR="00485E02">
        <w:t>Version: 1.</w:t>
      </w:r>
    </w:ins>
    <w:ins w:id="312" w:author="KON" w:date="2012-10-04T11:58:00Z">
      <w:r w:rsidR="006C6A6F">
        <w:t>3</w:t>
      </w:r>
    </w:ins>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trackRevisions/>
  <w:doNotTrackFormatting/>
  <w:defaultTabStop w:val="720"/>
  <w:characterSpacingControl w:val="doNotCompress"/>
  <w:footnotePr>
    <w:footnote w:id="0"/>
    <w:footnote w:id="1"/>
  </w:footnotePr>
  <w:endnotePr>
    <w:endnote w:id="0"/>
    <w:endnote w:id="1"/>
  </w:endnotePr>
  <w:compat>
    <w:useFELayout/>
  </w:compat>
  <w:rsids>
    <w:rsidRoot w:val="00AD548D"/>
    <w:rsid w:val="00053ECC"/>
    <w:rsid w:val="00067DC2"/>
    <w:rsid w:val="000B68E6"/>
    <w:rsid w:val="000C5734"/>
    <w:rsid w:val="001012A5"/>
    <w:rsid w:val="001659B2"/>
    <w:rsid w:val="00195D07"/>
    <w:rsid w:val="001E21C8"/>
    <w:rsid w:val="00260DF1"/>
    <w:rsid w:val="002C14C6"/>
    <w:rsid w:val="002D037D"/>
    <w:rsid w:val="002F3C45"/>
    <w:rsid w:val="00301FDD"/>
    <w:rsid w:val="00304BDF"/>
    <w:rsid w:val="00321FA7"/>
    <w:rsid w:val="003B3C2D"/>
    <w:rsid w:val="003C4346"/>
    <w:rsid w:val="00435A21"/>
    <w:rsid w:val="0044149B"/>
    <w:rsid w:val="00473766"/>
    <w:rsid w:val="00485E02"/>
    <w:rsid w:val="004B0B0F"/>
    <w:rsid w:val="004D6D32"/>
    <w:rsid w:val="0054494A"/>
    <w:rsid w:val="00574FC1"/>
    <w:rsid w:val="005950D8"/>
    <w:rsid w:val="005B1DFC"/>
    <w:rsid w:val="005D234D"/>
    <w:rsid w:val="005E6BA7"/>
    <w:rsid w:val="00687C99"/>
    <w:rsid w:val="00697EF0"/>
    <w:rsid w:val="006A1B29"/>
    <w:rsid w:val="006C6A6F"/>
    <w:rsid w:val="00707548"/>
    <w:rsid w:val="00717704"/>
    <w:rsid w:val="00731B65"/>
    <w:rsid w:val="00755D09"/>
    <w:rsid w:val="007A04E3"/>
    <w:rsid w:val="007C5B83"/>
    <w:rsid w:val="007F6899"/>
    <w:rsid w:val="00807025"/>
    <w:rsid w:val="00821241"/>
    <w:rsid w:val="00852FB9"/>
    <w:rsid w:val="00874498"/>
    <w:rsid w:val="008813DE"/>
    <w:rsid w:val="00892606"/>
    <w:rsid w:val="00922909"/>
    <w:rsid w:val="009603DC"/>
    <w:rsid w:val="00995DD9"/>
    <w:rsid w:val="009C4D13"/>
    <w:rsid w:val="00A0032F"/>
    <w:rsid w:val="00A079E9"/>
    <w:rsid w:val="00A77D03"/>
    <w:rsid w:val="00A959DF"/>
    <w:rsid w:val="00AD548D"/>
    <w:rsid w:val="00B06217"/>
    <w:rsid w:val="00B174C5"/>
    <w:rsid w:val="00B30507"/>
    <w:rsid w:val="00B87846"/>
    <w:rsid w:val="00B96BD1"/>
    <w:rsid w:val="00BB5417"/>
    <w:rsid w:val="00BE53B1"/>
    <w:rsid w:val="00C21899"/>
    <w:rsid w:val="00C40F84"/>
    <w:rsid w:val="00C42754"/>
    <w:rsid w:val="00C525D8"/>
    <w:rsid w:val="00C91EC8"/>
    <w:rsid w:val="00CA0A00"/>
    <w:rsid w:val="00CB3152"/>
    <w:rsid w:val="00D1429A"/>
    <w:rsid w:val="00DA193C"/>
    <w:rsid w:val="00E4061B"/>
    <w:rsid w:val="00E42F08"/>
    <w:rsid w:val="00E51C20"/>
    <w:rsid w:val="00E81D65"/>
    <w:rsid w:val="00ED11E2"/>
    <w:rsid w:val="00ED29D0"/>
    <w:rsid w:val="00F02650"/>
    <w:rsid w:val="00F77AC5"/>
    <w:rsid w:val="00FE5E0A"/>
  </w:rsids>
  <m:mathPr>
    <m:mathFont m:val="Cambria Math"/>
    <m:brkBin m:val="before"/>
    <m:brkBinSub m:val="--"/>
    <m:smallFrac/>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NZ"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BA7"/>
  </w:style>
  <w:style w:type="paragraph" w:styleId="Heading1">
    <w:name w:val="heading 1"/>
    <w:basedOn w:val="Normal"/>
    <w:next w:val="Normal"/>
    <w:link w:val="Heading1Char"/>
    <w:uiPriority w:val="9"/>
    <w:qFormat/>
    <w:rsid w:val="006A1B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0621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5A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5A21"/>
  </w:style>
  <w:style w:type="paragraph" w:styleId="Footer">
    <w:name w:val="footer"/>
    <w:basedOn w:val="Normal"/>
    <w:link w:val="FooterChar"/>
    <w:uiPriority w:val="99"/>
    <w:unhideWhenUsed/>
    <w:rsid w:val="00435A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5A21"/>
  </w:style>
  <w:style w:type="paragraph" w:styleId="BalloonText">
    <w:name w:val="Balloon Text"/>
    <w:basedOn w:val="Normal"/>
    <w:link w:val="BalloonTextChar"/>
    <w:uiPriority w:val="99"/>
    <w:semiHidden/>
    <w:unhideWhenUsed/>
    <w:rsid w:val="00435A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A21"/>
    <w:rPr>
      <w:rFonts w:ascii="Tahoma" w:hAnsi="Tahoma" w:cs="Tahoma"/>
      <w:sz w:val="16"/>
      <w:szCs w:val="16"/>
    </w:rPr>
  </w:style>
  <w:style w:type="paragraph" w:styleId="NoSpacing">
    <w:name w:val="No Spacing"/>
    <w:link w:val="NoSpacingChar"/>
    <w:uiPriority w:val="1"/>
    <w:qFormat/>
    <w:rsid w:val="00435A21"/>
    <w:pPr>
      <w:spacing w:after="0" w:line="240" w:lineRule="auto"/>
    </w:pPr>
    <w:rPr>
      <w:lang w:val="en-US" w:eastAsia="ja-JP"/>
    </w:rPr>
  </w:style>
  <w:style w:type="character" w:customStyle="1" w:styleId="NoSpacingChar">
    <w:name w:val="No Spacing Char"/>
    <w:basedOn w:val="DefaultParagraphFont"/>
    <w:link w:val="NoSpacing"/>
    <w:uiPriority w:val="1"/>
    <w:rsid w:val="00435A21"/>
    <w:rPr>
      <w:lang w:val="en-US" w:eastAsia="ja-JP"/>
    </w:rPr>
  </w:style>
  <w:style w:type="character" w:customStyle="1" w:styleId="Heading1Char">
    <w:name w:val="Heading 1 Char"/>
    <w:basedOn w:val="DefaultParagraphFont"/>
    <w:link w:val="Heading1"/>
    <w:uiPriority w:val="9"/>
    <w:rsid w:val="006A1B2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A1B29"/>
    <w:pPr>
      <w:outlineLvl w:val="9"/>
    </w:pPr>
    <w:rPr>
      <w:lang w:val="en-US" w:eastAsia="ja-JP"/>
    </w:rPr>
  </w:style>
  <w:style w:type="character" w:customStyle="1" w:styleId="Heading2Char">
    <w:name w:val="Heading 2 Char"/>
    <w:basedOn w:val="DefaultParagraphFont"/>
    <w:link w:val="Heading2"/>
    <w:uiPriority w:val="9"/>
    <w:rsid w:val="00B0621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06217"/>
    <w:pPr>
      <w:spacing w:after="100"/>
      <w:ind w:left="220"/>
    </w:pPr>
  </w:style>
  <w:style w:type="character" w:styleId="Hyperlink">
    <w:name w:val="Hyperlink"/>
    <w:basedOn w:val="DefaultParagraphFont"/>
    <w:uiPriority w:val="99"/>
    <w:unhideWhenUsed/>
    <w:rsid w:val="00B06217"/>
    <w:rPr>
      <w:color w:val="0000FF" w:themeColor="hyperlink"/>
      <w:u w:val="single"/>
    </w:rPr>
  </w:style>
  <w:style w:type="character" w:styleId="CommentReference">
    <w:name w:val="annotation reference"/>
    <w:basedOn w:val="DefaultParagraphFont"/>
    <w:uiPriority w:val="99"/>
    <w:semiHidden/>
    <w:unhideWhenUsed/>
    <w:rsid w:val="00C42754"/>
    <w:rPr>
      <w:sz w:val="16"/>
      <w:szCs w:val="16"/>
    </w:rPr>
  </w:style>
  <w:style w:type="paragraph" w:styleId="CommentText">
    <w:name w:val="annotation text"/>
    <w:basedOn w:val="Normal"/>
    <w:link w:val="CommentTextChar"/>
    <w:uiPriority w:val="99"/>
    <w:semiHidden/>
    <w:unhideWhenUsed/>
    <w:rsid w:val="00C42754"/>
    <w:pPr>
      <w:spacing w:line="240" w:lineRule="auto"/>
    </w:pPr>
    <w:rPr>
      <w:sz w:val="20"/>
      <w:szCs w:val="20"/>
    </w:rPr>
  </w:style>
  <w:style w:type="character" w:customStyle="1" w:styleId="CommentTextChar">
    <w:name w:val="Comment Text Char"/>
    <w:basedOn w:val="DefaultParagraphFont"/>
    <w:link w:val="CommentText"/>
    <w:uiPriority w:val="99"/>
    <w:semiHidden/>
    <w:rsid w:val="00C42754"/>
    <w:rPr>
      <w:sz w:val="20"/>
      <w:szCs w:val="20"/>
    </w:rPr>
  </w:style>
  <w:style w:type="paragraph" w:styleId="CommentSubject">
    <w:name w:val="annotation subject"/>
    <w:basedOn w:val="CommentText"/>
    <w:next w:val="CommentText"/>
    <w:link w:val="CommentSubjectChar"/>
    <w:uiPriority w:val="99"/>
    <w:semiHidden/>
    <w:unhideWhenUsed/>
    <w:rsid w:val="00C42754"/>
    <w:rPr>
      <w:b/>
      <w:bCs/>
    </w:rPr>
  </w:style>
  <w:style w:type="character" w:customStyle="1" w:styleId="CommentSubjectChar">
    <w:name w:val="Comment Subject Char"/>
    <w:basedOn w:val="CommentTextChar"/>
    <w:link w:val="CommentSubject"/>
    <w:uiPriority w:val="99"/>
    <w:semiHidden/>
    <w:rsid w:val="00C42754"/>
    <w:rPr>
      <w:b/>
      <w:bCs/>
      <w:sz w:val="20"/>
      <w:szCs w:val="20"/>
    </w:rPr>
  </w:style>
  <w:style w:type="table" w:styleId="TableGrid">
    <w:name w:val="Table Grid"/>
    <w:basedOn w:val="TableNormal"/>
    <w:uiPriority w:val="59"/>
    <w:rsid w:val="00E42F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1B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0621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5A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5A21"/>
  </w:style>
  <w:style w:type="paragraph" w:styleId="Footer">
    <w:name w:val="footer"/>
    <w:basedOn w:val="Normal"/>
    <w:link w:val="FooterChar"/>
    <w:uiPriority w:val="99"/>
    <w:unhideWhenUsed/>
    <w:rsid w:val="00435A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5A21"/>
  </w:style>
  <w:style w:type="paragraph" w:styleId="BalloonText">
    <w:name w:val="Balloon Text"/>
    <w:basedOn w:val="Normal"/>
    <w:link w:val="BalloonTextChar"/>
    <w:uiPriority w:val="99"/>
    <w:semiHidden/>
    <w:unhideWhenUsed/>
    <w:rsid w:val="00435A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A21"/>
    <w:rPr>
      <w:rFonts w:ascii="Tahoma" w:hAnsi="Tahoma" w:cs="Tahoma"/>
      <w:sz w:val="16"/>
      <w:szCs w:val="16"/>
    </w:rPr>
  </w:style>
  <w:style w:type="paragraph" w:styleId="NoSpacing">
    <w:name w:val="No Spacing"/>
    <w:link w:val="NoSpacingChar"/>
    <w:uiPriority w:val="1"/>
    <w:qFormat/>
    <w:rsid w:val="00435A21"/>
    <w:pPr>
      <w:spacing w:after="0" w:line="240" w:lineRule="auto"/>
    </w:pPr>
    <w:rPr>
      <w:lang w:val="en-US" w:eastAsia="ja-JP"/>
    </w:rPr>
  </w:style>
  <w:style w:type="character" w:customStyle="1" w:styleId="NoSpacingChar">
    <w:name w:val="No Spacing Char"/>
    <w:basedOn w:val="DefaultParagraphFont"/>
    <w:link w:val="NoSpacing"/>
    <w:uiPriority w:val="1"/>
    <w:rsid w:val="00435A21"/>
    <w:rPr>
      <w:lang w:val="en-US" w:eastAsia="ja-JP"/>
    </w:rPr>
  </w:style>
  <w:style w:type="character" w:customStyle="1" w:styleId="Heading1Char">
    <w:name w:val="Heading 1 Char"/>
    <w:basedOn w:val="DefaultParagraphFont"/>
    <w:link w:val="Heading1"/>
    <w:uiPriority w:val="9"/>
    <w:rsid w:val="006A1B2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A1B29"/>
    <w:pPr>
      <w:outlineLvl w:val="9"/>
    </w:pPr>
    <w:rPr>
      <w:lang w:val="en-US" w:eastAsia="ja-JP"/>
    </w:rPr>
  </w:style>
  <w:style w:type="character" w:customStyle="1" w:styleId="Heading2Char">
    <w:name w:val="Heading 2 Char"/>
    <w:basedOn w:val="DefaultParagraphFont"/>
    <w:link w:val="Heading2"/>
    <w:uiPriority w:val="9"/>
    <w:rsid w:val="00B0621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06217"/>
    <w:pPr>
      <w:spacing w:after="100"/>
      <w:ind w:left="220"/>
    </w:pPr>
  </w:style>
  <w:style w:type="character" w:styleId="Hyperlink">
    <w:name w:val="Hyperlink"/>
    <w:basedOn w:val="DefaultParagraphFont"/>
    <w:uiPriority w:val="99"/>
    <w:unhideWhenUsed/>
    <w:rsid w:val="00B06217"/>
    <w:rPr>
      <w:color w:val="0000FF" w:themeColor="hyperlink"/>
      <w:u w:val="single"/>
    </w:rPr>
  </w:style>
  <w:style w:type="character" w:styleId="CommentReference">
    <w:name w:val="annotation reference"/>
    <w:basedOn w:val="DefaultParagraphFont"/>
    <w:uiPriority w:val="99"/>
    <w:semiHidden/>
    <w:unhideWhenUsed/>
    <w:rsid w:val="00C42754"/>
    <w:rPr>
      <w:sz w:val="16"/>
      <w:szCs w:val="16"/>
    </w:rPr>
  </w:style>
  <w:style w:type="paragraph" w:styleId="CommentText">
    <w:name w:val="annotation text"/>
    <w:basedOn w:val="Normal"/>
    <w:link w:val="CommentTextChar"/>
    <w:uiPriority w:val="99"/>
    <w:semiHidden/>
    <w:unhideWhenUsed/>
    <w:rsid w:val="00C42754"/>
    <w:pPr>
      <w:spacing w:line="240" w:lineRule="auto"/>
    </w:pPr>
    <w:rPr>
      <w:sz w:val="20"/>
      <w:szCs w:val="20"/>
    </w:rPr>
  </w:style>
  <w:style w:type="character" w:customStyle="1" w:styleId="CommentTextChar">
    <w:name w:val="Comment Text Char"/>
    <w:basedOn w:val="DefaultParagraphFont"/>
    <w:link w:val="CommentText"/>
    <w:uiPriority w:val="99"/>
    <w:semiHidden/>
    <w:rsid w:val="00C42754"/>
    <w:rPr>
      <w:sz w:val="20"/>
      <w:szCs w:val="20"/>
    </w:rPr>
  </w:style>
  <w:style w:type="paragraph" w:styleId="CommentSubject">
    <w:name w:val="annotation subject"/>
    <w:basedOn w:val="CommentText"/>
    <w:next w:val="CommentText"/>
    <w:link w:val="CommentSubjectChar"/>
    <w:uiPriority w:val="99"/>
    <w:semiHidden/>
    <w:unhideWhenUsed/>
    <w:rsid w:val="00C42754"/>
    <w:rPr>
      <w:b/>
      <w:bCs/>
    </w:rPr>
  </w:style>
  <w:style w:type="character" w:customStyle="1" w:styleId="CommentSubjectChar">
    <w:name w:val="Comment Subject Char"/>
    <w:basedOn w:val="CommentTextChar"/>
    <w:link w:val="CommentSubject"/>
    <w:uiPriority w:val="99"/>
    <w:semiHidden/>
    <w:rsid w:val="00C42754"/>
    <w:rPr>
      <w:b/>
      <w:bCs/>
      <w:sz w:val="20"/>
      <w:szCs w:val="20"/>
    </w:rPr>
  </w:style>
  <w:style w:type="table" w:styleId="TableGrid">
    <w:name w:val="Table Grid"/>
    <w:basedOn w:val="TableNormal"/>
    <w:uiPriority w:val="59"/>
    <w:rsid w:val="00E42F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customXml" Target="../customXml/item2.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2012-07-30T00:00:00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9020F6-9AFB-4E51-86EF-E6EDEE2F8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1596</TotalTime>
  <Pages>8</Pages>
  <Words>715</Words>
  <Characters>4079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Motion Project</vt:lpstr>
    </vt:vector>
  </TitlesOfParts>
  <Company>Martin Rule, Lane Cotgrove, James Bayliss</Company>
  <LinksUpToDate>false</LinksUpToDate>
  <CharactersWithSpaces>4785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Motion Project</dc:title>
  <dc:subject>Feature 1.1 Connect Kinect client to device</dc:subject>
  <dc:creator>Martin Rule</dc:creator>
  <cp:lastModifiedBy>PeePeeSpeed</cp:lastModifiedBy>
  <cp:revision>29</cp:revision>
  <dcterms:created xsi:type="dcterms:W3CDTF">2012-07-31T03:26:00Z</dcterms:created>
  <dcterms:modified xsi:type="dcterms:W3CDTF">2012-10-07T12:01:00Z</dcterms:modified>
</cp:coreProperties>
</file>