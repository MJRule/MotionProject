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lang w:val="en-NZ" w:eastAsia="zh-TW"/>
        </w:rPr>
        <w:id w:val="85277526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E520A7" w:rsidRPr="00755F5A">
            <w:sdt>
              <w:sdtPr>
                <w:rPr>
                  <w:rFonts w:eastAsiaTheme="majorEastAsia" w:cstheme="minorHAnsi"/>
                  <w:lang w:val="en-NZ" w:eastAsia="zh-TW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520A7" w:rsidRPr="00755F5A" w:rsidRDefault="00E520A7" w:rsidP="00E520A7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755F5A">
                      <w:rPr>
                        <w:rFonts w:eastAsiaTheme="majorEastAsia" w:cstheme="minorHAnsi"/>
                        <w:sz w:val="24"/>
                        <w:szCs w:val="24"/>
                      </w:rPr>
                      <w:t>Martin Rule, Lane Cotgrove and James Bayliss</w:t>
                    </w:r>
                  </w:p>
                </w:tc>
              </w:sdtContent>
            </w:sdt>
          </w:tr>
          <w:tr w:rsidR="00E520A7" w:rsidRPr="00755F5A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520A7" w:rsidRPr="00755F5A" w:rsidRDefault="00E520A7" w:rsidP="00257FBD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 w:rsidRPr="00755F5A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Motion Project</w:t>
                    </w:r>
                  </w:p>
                </w:sdtContent>
              </w:sdt>
            </w:tc>
          </w:tr>
          <w:tr w:rsidR="00E520A7" w:rsidRPr="00755F5A">
            <w:sdt>
              <w:sdtPr>
                <w:rPr>
                  <w:rFonts w:eastAsiaTheme="majorEastAsia" w:cstheme="minorHAnsi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520A7" w:rsidRPr="00755F5A" w:rsidRDefault="003E15FD" w:rsidP="00257FBD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del w:id="0" w:author="KON" w:date="2012-08-10T10:26:00Z">
                      <w:r w:rsidRPr="00755F5A" w:rsidDel="003E15FD">
                        <w:rPr>
                          <w:rFonts w:eastAsiaTheme="majorEastAsia" w:cstheme="minorHAnsi"/>
                          <w:sz w:val="24"/>
                          <w:szCs w:val="24"/>
                        </w:rPr>
                        <w:delText>Overall domain model</w:delText>
                      </w:r>
                    </w:del>
                    <w:ins w:id="1" w:author="KON" w:date="2012-08-16T11:27:00Z">
                      <w:r w:rsidR="0001201D">
                        <w:rPr>
                          <w:rFonts w:eastAsiaTheme="majorEastAsia" w:cstheme="minorHAnsi"/>
                          <w:sz w:val="24"/>
                          <w:szCs w:val="24"/>
                          <w:lang w:val="en-NZ"/>
                        </w:rPr>
                        <w:t>Overall domain model v1.2</w:t>
                      </w:r>
                    </w:ins>
                  </w:p>
                </w:tc>
              </w:sdtContent>
            </w:sdt>
          </w:tr>
        </w:tbl>
        <w:p w:rsidR="00E520A7" w:rsidRPr="00755F5A" w:rsidRDefault="00E520A7">
          <w:pPr>
            <w:rPr>
              <w:rFonts w:cstheme="minorHAnsi"/>
            </w:rPr>
          </w:pPr>
        </w:p>
        <w:p w:rsidR="00E520A7" w:rsidRPr="00755F5A" w:rsidRDefault="00E520A7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E520A7" w:rsidRPr="00755F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520A7" w:rsidRPr="00755F5A" w:rsidRDefault="00E520A7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755F5A">
                      <w:rPr>
                        <w:rFonts w:cstheme="minorHAnsi"/>
                        <w:color w:val="4F81BD" w:themeColor="accent1"/>
                        <w:lang w:val="en-NZ"/>
                      </w:rPr>
                      <w:t>Martin Rule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520A7" w:rsidRPr="00755F5A" w:rsidRDefault="00E520A7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755F5A">
                      <w:rPr>
                        <w:rFonts w:cstheme="minorHAnsi"/>
                        <w:color w:val="4F81BD" w:themeColor="accent1"/>
                      </w:rPr>
                      <w:t>7/18/2012</w:t>
                    </w:r>
                  </w:p>
                </w:sdtContent>
              </w:sdt>
              <w:p w:rsidR="00E520A7" w:rsidRPr="00755F5A" w:rsidRDefault="00E520A7">
                <w:pPr>
                  <w:pStyle w:val="NoSpacing"/>
                  <w:rPr>
                    <w:rFonts w:cstheme="minorHAnsi"/>
                    <w:color w:val="4F81BD" w:themeColor="accent1"/>
                  </w:rPr>
                </w:pPr>
              </w:p>
            </w:tc>
          </w:tr>
        </w:tbl>
        <w:p w:rsidR="00E520A7" w:rsidRPr="00755F5A" w:rsidRDefault="00E520A7">
          <w:pPr>
            <w:rPr>
              <w:rFonts w:cstheme="minorHAnsi"/>
            </w:rPr>
          </w:pPr>
        </w:p>
        <w:p w:rsidR="00E520A7" w:rsidRPr="00755F5A" w:rsidRDefault="00E520A7">
          <w:pPr>
            <w:rPr>
              <w:rFonts w:cstheme="minorHAnsi"/>
              <w:sz w:val="36"/>
              <w:szCs w:val="36"/>
            </w:rPr>
          </w:pPr>
          <w:r w:rsidRPr="00755F5A">
            <w:rPr>
              <w:rFonts w:cstheme="minorHAnsi"/>
              <w:b/>
              <w:bCs/>
              <w:sz w:val="36"/>
              <w:szCs w:val="36"/>
            </w:rPr>
            <w:br w:type="page"/>
          </w:r>
        </w:p>
      </w:sdtContent>
    </w:sdt>
    <w:customXmlInsRangeStart w:id="2" w:author="KON" w:date="2012-07-19T14:41:00Z"/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en-NZ" w:eastAsia="zh-TW"/>
        </w:rPr>
        <w:id w:val="14505028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customXmlInsRangeEnd w:id="2"/>
        <w:p w:rsidR="00755F5A" w:rsidRPr="00755F5A" w:rsidRDefault="00D208F9">
          <w:pPr>
            <w:pStyle w:val="TOCHeading"/>
            <w:rPr>
              <w:ins w:id="3" w:author="KON" w:date="2012-07-19T14:41:00Z"/>
              <w:rFonts w:asciiTheme="minorHAnsi" w:hAnsiTheme="minorHAnsi" w:cstheme="minorHAnsi"/>
              <w:rPrChange w:id="4" w:author="KON" w:date="2012-07-19T14:45:00Z">
                <w:rPr>
                  <w:ins w:id="5" w:author="KON" w:date="2012-07-19T14:41:00Z"/>
                </w:rPr>
              </w:rPrChange>
            </w:rPr>
          </w:pPr>
          <w:ins w:id="6" w:author="KON" w:date="2012-07-19T14:41:00Z">
            <w:r w:rsidRPr="00D208F9">
              <w:rPr>
                <w:rFonts w:asciiTheme="minorHAnsi" w:hAnsiTheme="minorHAnsi" w:cstheme="minorHAnsi"/>
                <w:rPrChange w:id="7" w:author="KON" w:date="2012-07-19T14:45:00Z">
                  <w:rPr>
                    <w:rFonts w:asciiTheme="minorHAnsi" w:eastAsiaTheme="minorEastAsia" w:hAnsiTheme="minorHAnsi" w:cstheme="minorBidi"/>
                    <w:b w:val="0"/>
                    <w:bCs w:val="0"/>
                    <w:color w:val="auto"/>
                    <w:sz w:val="22"/>
                    <w:szCs w:val="22"/>
                    <w:lang w:val="en-NZ" w:eastAsia="zh-TW"/>
                  </w:rPr>
                </w:rPrChange>
              </w:rPr>
              <w:t>Contents</w:t>
            </w:r>
          </w:ins>
        </w:p>
        <w:p w:rsidR="005A10B2" w:rsidRDefault="00D208F9">
          <w:pPr>
            <w:pStyle w:val="TOC2"/>
            <w:tabs>
              <w:tab w:val="right" w:leader="dot" w:pos="9016"/>
            </w:tabs>
            <w:rPr>
              <w:ins w:id="8" w:author="PeePeeSpeed" w:date="2012-07-27T12:37:00Z"/>
              <w:noProof/>
              <w:lang w:eastAsia="en-NZ"/>
            </w:rPr>
          </w:pPr>
          <w:ins w:id="9" w:author="KON" w:date="2012-07-19T14:41:00Z">
            <w:r w:rsidRPr="00755F5A">
              <w:rPr>
                <w:rFonts w:cstheme="minorHAnsi"/>
              </w:rPr>
              <w:fldChar w:fldCharType="begin"/>
            </w:r>
            <w:r w:rsidR="00755F5A" w:rsidRPr="00755F5A">
              <w:rPr>
                <w:rFonts w:cstheme="minorHAnsi"/>
              </w:rPr>
              <w:instrText xml:space="preserve"> TOC \o "1-3" \h \z \u </w:instrText>
            </w:r>
            <w:r w:rsidRPr="00755F5A">
              <w:rPr>
                <w:rFonts w:cstheme="minorHAnsi"/>
              </w:rPr>
              <w:fldChar w:fldCharType="separate"/>
            </w:r>
          </w:ins>
          <w:ins w:id="10" w:author="PeePeeSpeed" w:date="2012-07-27T12:37:00Z">
            <w:r w:rsidR="005A10B2" w:rsidRPr="00C113CD">
              <w:rPr>
                <w:rStyle w:val="Hyperlink"/>
                <w:noProof/>
              </w:rPr>
              <w:fldChar w:fldCharType="begin"/>
            </w:r>
            <w:r w:rsidR="005A10B2" w:rsidRPr="00C113CD">
              <w:rPr>
                <w:rStyle w:val="Hyperlink"/>
                <w:noProof/>
              </w:rPr>
              <w:instrText xml:space="preserve"> </w:instrText>
            </w:r>
            <w:r w:rsidR="005A10B2">
              <w:rPr>
                <w:noProof/>
              </w:rPr>
              <w:instrText>HYPERLINK \l "_Toc331155948"</w:instrText>
            </w:r>
            <w:r w:rsidR="005A10B2" w:rsidRPr="00C113CD">
              <w:rPr>
                <w:rStyle w:val="Hyperlink"/>
                <w:noProof/>
              </w:rPr>
              <w:instrText xml:space="preserve"> </w:instrText>
            </w:r>
            <w:r w:rsidR="005A10B2" w:rsidRPr="00C113CD">
              <w:rPr>
                <w:rStyle w:val="Hyperlink"/>
                <w:noProof/>
              </w:rPr>
              <w:fldChar w:fldCharType="separate"/>
            </w:r>
            <w:r w:rsidR="005A10B2" w:rsidRPr="00C113CD">
              <w:rPr>
                <w:rStyle w:val="Hyperlink"/>
                <w:rFonts w:cstheme="minorHAnsi"/>
                <w:noProof/>
              </w:rPr>
              <w:t>Overall Model Development</w:t>
            </w:r>
            <w:r w:rsidR="005A10B2">
              <w:rPr>
                <w:noProof/>
                <w:webHidden/>
              </w:rPr>
              <w:tab/>
            </w:r>
            <w:r w:rsidR="005A10B2">
              <w:rPr>
                <w:noProof/>
                <w:webHidden/>
              </w:rPr>
              <w:fldChar w:fldCharType="begin"/>
            </w:r>
            <w:r w:rsidR="005A10B2">
              <w:rPr>
                <w:noProof/>
                <w:webHidden/>
              </w:rPr>
              <w:instrText xml:space="preserve"> PAGEREF _Toc331155948 \h </w:instrText>
            </w:r>
          </w:ins>
          <w:r w:rsidR="005A10B2">
            <w:rPr>
              <w:noProof/>
              <w:webHidden/>
            </w:rPr>
          </w:r>
          <w:r w:rsidR="005A10B2">
            <w:rPr>
              <w:noProof/>
              <w:webHidden/>
            </w:rPr>
            <w:fldChar w:fldCharType="separate"/>
          </w:r>
          <w:ins w:id="11" w:author="PeePeeSpeed" w:date="2012-07-27T12:37:00Z">
            <w:r w:rsidR="005A10B2">
              <w:rPr>
                <w:noProof/>
                <w:webHidden/>
              </w:rPr>
              <w:t>2</w:t>
            </w:r>
            <w:r w:rsidR="005A10B2">
              <w:rPr>
                <w:noProof/>
                <w:webHidden/>
              </w:rPr>
              <w:fldChar w:fldCharType="end"/>
            </w:r>
            <w:r w:rsidR="005A10B2"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12" w:author="PeePeeSpeed" w:date="2012-07-27T12:37:00Z"/>
              <w:noProof/>
              <w:lang w:eastAsia="en-NZ"/>
            </w:rPr>
          </w:pPr>
          <w:ins w:id="13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"_Toc331155949"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1. Form modelling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PeePeeSpeed" w:date="2012-07-27T12:3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15" w:author="PeePeeSpeed" w:date="2012-07-27T12:37:00Z"/>
              <w:noProof/>
              <w:lang w:eastAsia="en-NZ"/>
            </w:rPr>
          </w:pPr>
          <w:ins w:id="16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"_Toc331155950"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2. Domain walk-through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PeePeeSpeed" w:date="2012-07-27T12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18" w:author="PeePeeSpeed" w:date="2012-07-27T12:37:00Z"/>
              <w:noProof/>
              <w:lang w:eastAsia="en-NZ"/>
            </w:rPr>
          </w:pPr>
          <w:ins w:id="19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"_Toc331155951"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2.1 High level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PeePeeSpeed" w:date="2012-07-27T12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21" w:author="PeePeeSpeed" w:date="2012-07-27T12:37:00Z"/>
              <w:noProof/>
              <w:lang w:eastAsia="en-NZ"/>
            </w:rPr>
          </w:pPr>
          <w:ins w:id="22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"_Toc331155952"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2.2 Domain #1 Kinect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PeePeeSpeed" w:date="2012-07-27T12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24" w:author="PeePeeSpeed" w:date="2012-07-27T12:37:00Z"/>
              <w:noProof/>
              <w:lang w:eastAsia="en-NZ"/>
            </w:rPr>
          </w:pPr>
          <w:ins w:id="25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"_Toc331155953"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2.4 Domain #3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PeePeeSpeed" w:date="2012-07-27T12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27" w:author="PeePeeSpeed" w:date="2012-07-27T12:37:00Z"/>
              <w:noProof/>
              <w:lang w:eastAsia="en-NZ"/>
            </w:rPr>
          </w:pPr>
          <w:ins w:id="28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"_Toc331155954"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3. Study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PeePeeSpeed" w:date="2012-07-27T12:3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30" w:author="PeePeeSpeed" w:date="2012-07-27T12:37:00Z"/>
              <w:noProof/>
              <w:lang w:eastAsia="en-NZ"/>
            </w:rPr>
          </w:pPr>
          <w:ins w:id="31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"_Toc331155955"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4. Develop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PeePeeSpeed" w:date="2012-07-27T12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33" w:author="PeePeeSpeed" w:date="2012-07-27T12:37:00Z"/>
              <w:noProof/>
              <w:lang w:eastAsia="en-NZ"/>
            </w:rPr>
          </w:pPr>
          <w:ins w:id="34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"_Toc331155956"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4.1 Domain #1 Kinect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PeePeeSpeed" w:date="2012-07-27T12:3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36" w:author="PeePeeSpeed" w:date="2012-07-27T12:37:00Z"/>
              <w:noProof/>
              <w:lang w:eastAsia="en-NZ"/>
            </w:rPr>
          </w:pPr>
          <w:ins w:id="37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"_Toc331155957"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4.2 Domain #2 3D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PeePeeSpeed" w:date="2012-07-27T12:3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39" w:author="PeePeeSpeed" w:date="2012-07-27T12:37:00Z"/>
              <w:noProof/>
              <w:lang w:eastAsia="en-NZ"/>
            </w:rPr>
          </w:pPr>
          <w:ins w:id="40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"_Toc331155958"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4.3 Domain #3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PeePeeSpeed" w:date="2012-07-27T12:3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42" w:author="PeePeeSpeed" w:date="2012-07-27T12:37:00Z"/>
              <w:noProof/>
              <w:lang w:eastAsia="en-NZ"/>
            </w:rPr>
          </w:pPr>
          <w:ins w:id="43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"_Toc331155959"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4.4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PeePeeSpeed" w:date="2012-07-27T12:3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45" w:author="PeePeeSpeed" w:date="2012-07-27T12:37:00Z"/>
              <w:noProof/>
              <w:lang w:eastAsia="en-NZ"/>
            </w:rPr>
          </w:pPr>
          <w:ins w:id="46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"_Toc331155960"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5. Refine overall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PeePeeSpeed" w:date="2012-07-27T12:3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48" w:author="PeePeeSpeed" w:date="2012-07-27T12:37:00Z"/>
              <w:noProof/>
              <w:lang w:eastAsia="en-NZ"/>
            </w:rPr>
          </w:pPr>
          <w:ins w:id="49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"_Toc331155961"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6. Model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PeePeeSpeed" w:date="2012-07-27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51" w:author="PeePeeSpeed" w:date="2012-07-27T12:37:00Z"/>
              <w:noProof/>
              <w:lang w:eastAsia="en-NZ"/>
            </w:rPr>
          </w:pPr>
          <w:ins w:id="52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"_Toc331155962"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6.1 Skeletal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PeePeeSpeed" w:date="2012-07-27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3"/>
            <w:tabs>
              <w:tab w:val="right" w:leader="dot" w:pos="9016"/>
            </w:tabs>
            <w:rPr>
              <w:ins w:id="54" w:author="PeePeeSpeed" w:date="2012-07-27T12:37:00Z"/>
              <w:noProof/>
              <w:lang w:eastAsia="en-NZ"/>
            </w:rPr>
          </w:pPr>
          <w:ins w:id="55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"_Toc331155963"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6.2 Avateering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PeePeeSpeed" w:date="2012-07-27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57" w:author="PeePeeSpeed" w:date="2012-07-27T12:37:00Z"/>
              <w:noProof/>
              <w:lang w:eastAsia="en-NZ"/>
            </w:rPr>
          </w:pPr>
          <w:ins w:id="58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"_Toc331155964"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7. Internal and external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PeePeeSpeed" w:date="2012-07-27T12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5A10B2" w:rsidRDefault="005A10B2">
          <w:pPr>
            <w:pStyle w:val="TOC2"/>
            <w:tabs>
              <w:tab w:val="right" w:leader="dot" w:pos="9016"/>
            </w:tabs>
            <w:rPr>
              <w:ins w:id="60" w:author="PeePeeSpeed" w:date="2012-07-27T12:37:00Z"/>
              <w:noProof/>
              <w:lang w:eastAsia="en-NZ"/>
            </w:rPr>
          </w:pPr>
          <w:ins w:id="61" w:author="PeePeeSpeed" w:date="2012-07-27T12:37:00Z">
            <w:r w:rsidRPr="00C113CD">
              <w:rPr>
                <w:rStyle w:val="Hyperlink"/>
                <w:noProof/>
              </w:rPr>
              <w:fldChar w:fldCharType="begin"/>
            </w:r>
            <w:r w:rsidRPr="00C113C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"_Toc331155965"</w:instrText>
            </w:r>
            <w:r w:rsidRPr="00C113CD">
              <w:rPr>
                <w:rStyle w:val="Hyperlink"/>
                <w:noProof/>
              </w:rPr>
              <w:instrText xml:space="preserve"> </w:instrText>
            </w:r>
            <w:r w:rsidRPr="00C113CD">
              <w:rPr>
                <w:rStyle w:val="Hyperlink"/>
                <w:noProof/>
              </w:rPr>
              <w:fldChar w:fldCharType="separate"/>
            </w:r>
            <w:r w:rsidRPr="00C113CD">
              <w:rPr>
                <w:rStyle w:val="Hyperlink"/>
                <w:rFonts w:cstheme="minorHAnsi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_Toc331155965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PeePeeSpeed" w:date="2012-07-27T12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C113CD">
              <w:rPr>
                <w:rStyle w:val="Hyperlink"/>
                <w:noProof/>
              </w:rPr>
              <w:fldChar w:fldCharType="end"/>
            </w:r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63" w:author="KON" w:date="2012-07-25T10:28:00Z"/>
              <w:del w:id="64" w:author="PeePeeSpeed" w:date="2012-07-27T12:37:00Z"/>
              <w:noProof/>
            </w:rPr>
          </w:pPr>
          <w:ins w:id="65" w:author="KON" w:date="2012-07-25T10:28:00Z">
            <w:del w:id="66" w:author="PeePeeSpeed" w:date="2012-07-27T12:37:00Z">
              <w:r w:rsidRPr="005A10B2" w:rsidDel="005A10B2">
                <w:rPr>
                  <w:rPrChange w:id="6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Overall Model Development</w:delText>
              </w:r>
              <w:r w:rsidDel="005A10B2">
                <w:rPr>
                  <w:noProof/>
                  <w:webHidden/>
                </w:rPr>
                <w:tab/>
                <w:delText>2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68" w:author="KON" w:date="2012-07-25T10:28:00Z"/>
              <w:del w:id="69" w:author="PeePeeSpeed" w:date="2012-07-27T12:37:00Z"/>
              <w:noProof/>
            </w:rPr>
          </w:pPr>
          <w:ins w:id="70" w:author="KON" w:date="2012-07-25T10:28:00Z">
            <w:del w:id="71" w:author="PeePeeSpeed" w:date="2012-07-27T12:37:00Z">
              <w:r w:rsidRPr="005A10B2" w:rsidDel="005A10B2">
                <w:rPr>
                  <w:rPrChange w:id="7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1. Form modelling team</w:delText>
              </w:r>
              <w:r w:rsidDel="005A10B2">
                <w:rPr>
                  <w:noProof/>
                  <w:webHidden/>
                </w:rPr>
                <w:tab/>
                <w:delText>3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73" w:author="KON" w:date="2012-07-25T10:28:00Z"/>
              <w:del w:id="74" w:author="PeePeeSpeed" w:date="2012-07-27T12:37:00Z"/>
              <w:noProof/>
            </w:rPr>
          </w:pPr>
          <w:ins w:id="75" w:author="KON" w:date="2012-07-25T10:28:00Z">
            <w:del w:id="76" w:author="PeePeeSpeed" w:date="2012-07-27T12:37:00Z">
              <w:r w:rsidRPr="005A10B2" w:rsidDel="005A10B2">
                <w:rPr>
                  <w:rPrChange w:id="7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2. Domain walk-through</w:delText>
              </w:r>
              <w:r w:rsidDel="005A10B2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78" w:author="KON" w:date="2012-07-25T10:28:00Z"/>
              <w:del w:id="79" w:author="PeePeeSpeed" w:date="2012-07-27T12:37:00Z"/>
              <w:noProof/>
            </w:rPr>
          </w:pPr>
          <w:ins w:id="80" w:author="KON" w:date="2012-07-25T10:28:00Z">
            <w:del w:id="81" w:author="PeePeeSpeed" w:date="2012-07-27T12:37:00Z">
              <w:r w:rsidRPr="005A10B2" w:rsidDel="005A10B2">
                <w:rPr>
                  <w:rPrChange w:id="8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2.1 High level system description</w:delText>
              </w:r>
              <w:r w:rsidDel="005A10B2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83" w:author="KON" w:date="2012-07-25T10:28:00Z"/>
              <w:del w:id="84" w:author="PeePeeSpeed" w:date="2012-07-27T12:37:00Z"/>
              <w:noProof/>
            </w:rPr>
          </w:pPr>
          <w:ins w:id="85" w:author="KON" w:date="2012-07-25T10:28:00Z">
            <w:del w:id="86" w:author="PeePeeSpeed" w:date="2012-07-27T12:37:00Z">
              <w:r w:rsidRPr="005A10B2" w:rsidDel="005A10B2">
                <w:rPr>
                  <w:rPrChange w:id="8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2.2 Domain #1 Kinect Client</w:delText>
              </w:r>
              <w:r w:rsidDel="005A10B2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88" w:author="KON" w:date="2012-07-25T10:28:00Z"/>
              <w:del w:id="89" w:author="PeePeeSpeed" w:date="2012-07-27T12:37:00Z"/>
              <w:noProof/>
            </w:rPr>
          </w:pPr>
          <w:ins w:id="90" w:author="KON" w:date="2012-07-25T10:28:00Z">
            <w:del w:id="91" w:author="PeePeeSpeed" w:date="2012-07-27T12:37:00Z">
              <w:r w:rsidRPr="005A10B2" w:rsidDel="005A10B2">
                <w:rPr>
                  <w:rPrChange w:id="9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2.4 Domain #3 Servers</w:delText>
              </w:r>
              <w:r w:rsidDel="005A10B2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93" w:author="KON" w:date="2012-07-25T10:28:00Z"/>
              <w:del w:id="94" w:author="PeePeeSpeed" w:date="2012-07-27T12:37:00Z"/>
              <w:noProof/>
            </w:rPr>
          </w:pPr>
          <w:ins w:id="95" w:author="KON" w:date="2012-07-25T10:28:00Z">
            <w:del w:id="96" w:author="PeePeeSpeed" w:date="2012-07-27T12:37:00Z">
              <w:r w:rsidRPr="005A10B2" w:rsidDel="005A10B2">
                <w:rPr>
                  <w:rPrChange w:id="9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3. Study documents</w:delText>
              </w:r>
              <w:r w:rsidDel="005A10B2">
                <w:rPr>
                  <w:noProof/>
                  <w:webHidden/>
                </w:rPr>
                <w:tab/>
                <w:delText>5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98" w:author="KON" w:date="2012-07-25T10:28:00Z"/>
              <w:del w:id="99" w:author="PeePeeSpeed" w:date="2012-07-27T12:37:00Z"/>
              <w:noProof/>
            </w:rPr>
          </w:pPr>
          <w:ins w:id="100" w:author="KON" w:date="2012-07-25T10:28:00Z">
            <w:del w:id="101" w:author="PeePeeSpeed" w:date="2012-07-27T12:37:00Z">
              <w:r w:rsidRPr="005A10B2" w:rsidDel="005A10B2">
                <w:rPr>
                  <w:rPrChange w:id="10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4. Develop the model</w:delText>
              </w:r>
              <w:r w:rsidDel="005A10B2">
                <w:rPr>
                  <w:noProof/>
                  <w:webHidden/>
                </w:rPr>
                <w:tab/>
                <w:delText>6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03" w:author="KON" w:date="2012-07-25T10:28:00Z"/>
              <w:del w:id="104" w:author="PeePeeSpeed" w:date="2012-07-27T12:37:00Z"/>
              <w:noProof/>
            </w:rPr>
          </w:pPr>
          <w:ins w:id="105" w:author="KON" w:date="2012-07-25T10:28:00Z">
            <w:del w:id="106" w:author="PeePeeSpeed" w:date="2012-07-27T12:37:00Z">
              <w:r w:rsidRPr="005A10B2" w:rsidDel="005A10B2">
                <w:rPr>
                  <w:rPrChange w:id="10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4.1 Domain #1 Kinect Client</w:delText>
              </w:r>
              <w:r w:rsidDel="005A10B2">
                <w:rPr>
                  <w:noProof/>
                  <w:webHidden/>
                </w:rPr>
                <w:tab/>
                <w:delText>7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08" w:author="KON" w:date="2012-07-25T10:28:00Z"/>
              <w:del w:id="109" w:author="PeePeeSpeed" w:date="2012-07-27T12:37:00Z"/>
              <w:noProof/>
            </w:rPr>
          </w:pPr>
          <w:ins w:id="110" w:author="KON" w:date="2012-07-25T10:28:00Z">
            <w:del w:id="111" w:author="PeePeeSpeed" w:date="2012-07-27T12:37:00Z">
              <w:r w:rsidRPr="005A10B2" w:rsidDel="005A10B2">
                <w:rPr>
                  <w:rPrChange w:id="11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4.2 Domain #2 3D Clients</w:delText>
              </w:r>
              <w:r w:rsidDel="005A10B2">
                <w:rPr>
                  <w:noProof/>
                  <w:webHidden/>
                </w:rPr>
                <w:tab/>
                <w:delText>8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13" w:author="KON" w:date="2012-07-25T10:28:00Z"/>
              <w:del w:id="114" w:author="PeePeeSpeed" w:date="2012-07-27T12:37:00Z"/>
              <w:noProof/>
            </w:rPr>
          </w:pPr>
          <w:ins w:id="115" w:author="KON" w:date="2012-07-25T10:28:00Z">
            <w:del w:id="116" w:author="PeePeeSpeed" w:date="2012-07-27T12:37:00Z">
              <w:r w:rsidRPr="005A10B2" w:rsidDel="005A10B2">
                <w:rPr>
                  <w:rPrChange w:id="11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4.3 Domain #3 Server</w:delText>
              </w:r>
              <w:r w:rsidDel="005A10B2">
                <w:rPr>
                  <w:noProof/>
                  <w:webHidden/>
                </w:rPr>
                <w:tab/>
                <w:delText>9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18" w:author="KON" w:date="2012-07-25T10:28:00Z"/>
              <w:del w:id="119" w:author="PeePeeSpeed" w:date="2012-07-27T12:37:00Z"/>
              <w:noProof/>
            </w:rPr>
          </w:pPr>
          <w:ins w:id="120" w:author="KON" w:date="2012-07-25T10:28:00Z">
            <w:del w:id="121" w:author="PeePeeSpeed" w:date="2012-07-27T12:37:00Z">
              <w:r w:rsidRPr="005A10B2" w:rsidDel="005A10B2">
                <w:rPr>
                  <w:rPrChange w:id="12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4.4 Data Flow Diagram</w:delText>
              </w:r>
              <w:r w:rsidDel="005A10B2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23" w:author="KON" w:date="2012-07-25T10:28:00Z"/>
              <w:del w:id="124" w:author="PeePeeSpeed" w:date="2012-07-27T12:37:00Z"/>
              <w:noProof/>
            </w:rPr>
          </w:pPr>
          <w:ins w:id="125" w:author="KON" w:date="2012-07-25T10:28:00Z">
            <w:del w:id="126" w:author="PeePeeSpeed" w:date="2012-07-27T12:37:00Z">
              <w:r w:rsidRPr="005A10B2" w:rsidDel="005A10B2">
                <w:rPr>
                  <w:rPrChange w:id="12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5. Refine overall object model</w:delText>
              </w:r>
              <w:r w:rsidDel="005A10B2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28" w:author="KON" w:date="2012-07-25T10:28:00Z"/>
              <w:del w:id="129" w:author="PeePeeSpeed" w:date="2012-07-27T12:37:00Z"/>
              <w:noProof/>
            </w:rPr>
          </w:pPr>
          <w:ins w:id="130" w:author="KON" w:date="2012-07-25T10:28:00Z">
            <w:del w:id="131" w:author="PeePeeSpeed" w:date="2012-07-27T12:37:00Z">
              <w:r w:rsidRPr="005A10B2" w:rsidDel="005A10B2">
                <w:rPr>
                  <w:rPrChange w:id="13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6. Write model notes</w:delText>
              </w:r>
              <w:r w:rsidDel="005A10B2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33" w:author="KON" w:date="2012-07-25T10:28:00Z"/>
              <w:del w:id="134" w:author="PeePeeSpeed" w:date="2012-07-27T12:37:00Z"/>
              <w:noProof/>
            </w:rPr>
          </w:pPr>
          <w:ins w:id="135" w:author="KON" w:date="2012-07-25T10:28:00Z">
            <w:del w:id="136" w:author="PeePeeSpeed" w:date="2012-07-27T12:37:00Z">
              <w:r w:rsidRPr="005A10B2" w:rsidDel="005A10B2">
                <w:rPr>
                  <w:rPrChange w:id="13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6.1 Skeletal client</w:delText>
              </w:r>
              <w:r w:rsidDel="005A10B2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8828A8" w:rsidDel="005A10B2" w:rsidRDefault="008828A8">
          <w:pPr>
            <w:pStyle w:val="TOC3"/>
            <w:tabs>
              <w:tab w:val="right" w:leader="dot" w:pos="9016"/>
            </w:tabs>
            <w:rPr>
              <w:ins w:id="138" w:author="KON" w:date="2012-07-25T10:28:00Z"/>
              <w:del w:id="139" w:author="PeePeeSpeed" w:date="2012-07-27T12:37:00Z"/>
              <w:noProof/>
            </w:rPr>
          </w:pPr>
          <w:ins w:id="140" w:author="KON" w:date="2012-07-25T10:28:00Z">
            <w:del w:id="141" w:author="PeePeeSpeed" w:date="2012-07-27T12:37:00Z">
              <w:r w:rsidRPr="005A10B2" w:rsidDel="005A10B2">
                <w:rPr>
                  <w:rPrChange w:id="142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6.2 Avateering client</w:delText>
              </w:r>
              <w:r w:rsidDel="005A10B2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8828A8" w:rsidDel="005A10B2" w:rsidRDefault="008828A8">
          <w:pPr>
            <w:pStyle w:val="TOC2"/>
            <w:tabs>
              <w:tab w:val="right" w:leader="dot" w:pos="9016"/>
            </w:tabs>
            <w:rPr>
              <w:ins w:id="143" w:author="KON" w:date="2012-07-25T10:28:00Z"/>
              <w:del w:id="144" w:author="PeePeeSpeed" w:date="2012-07-27T12:37:00Z"/>
              <w:noProof/>
            </w:rPr>
          </w:pPr>
          <w:ins w:id="145" w:author="KON" w:date="2012-07-25T10:28:00Z">
            <w:del w:id="146" w:author="PeePeeSpeed" w:date="2012-07-27T12:37:00Z">
              <w:r w:rsidRPr="005A10B2" w:rsidDel="005A10B2">
                <w:rPr>
                  <w:rPrChange w:id="147" w:author="PeePeeSpeed" w:date="2012-07-27T12:37:00Z">
                    <w:rPr>
                      <w:rStyle w:val="Hyperlink"/>
                      <w:rFonts w:cstheme="minorHAnsi"/>
                      <w:noProof/>
                    </w:rPr>
                  </w:rPrChange>
                </w:rPr>
                <w:delText>7. Internal and external assessment</w:delText>
              </w:r>
              <w:r w:rsidDel="005A10B2">
                <w:rPr>
                  <w:noProof/>
                  <w:webHidden/>
                </w:rPr>
                <w:tab/>
                <w:delText>13</w:delText>
              </w:r>
            </w:del>
          </w:ins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48" w:author="PeePeeSpeed" w:date="2012-07-27T12:37:00Z"/>
              <w:rFonts w:cstheme="minorHAnsi"/>
              <w:noProof/>
            </w:rPr>
          </w:pPr>
          <w:del w:id="149" w:author="PeePeeSpeed" w:date="2012-07-27T12:37:00Z">
            <w:r w:rsidRPr="00281FEC" w:rsidDel="005A10B2">
              <w:rPr>
                <w:rStyle w:val="Hyperlink"/>
                <w:rFonts w:cstheme="minorHAnsi"/>
                <w:noProof/>
              </w:rPr>
              <w:delText>Overall Model Development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2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50" w:author="PeePeeSpeed" w:date="2012-07-27T12:37:00Z"/>
              <w:rFonts w:cstheme="minorHAnsi"/>
              <w:noProof/>
            </w:rPr>
          </w:pPr>
          <w:del w:id="151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1. Form modelling team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3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52" w:author="PeePeeSpeed" w:date="2012-07-27T12:37:00Z"/>
              <w:rFonts w:cstheme="minorHAnsi"/>
              <w:noProof/>
            </w:rPr>
          </w:pPr>
          <w:del w:id="153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2. Domain walk-through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4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54" w:author="PeePeeSpeed" w:date="2012-07-27T12:37:00Z"/>
              <w:rFonts w:cstheme="minorHAnsi"/>
              <w:noProof/>
            </w:rPr>
          </w:pPr>
          <w:del w:id="155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2.1 High level system description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4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56" w:author="PeePeeSpeed" w:date="2012-07-27T12:37:00Z"/>
              <w:rFonts w:cstheme="minorHAnsi"/>
              <w:noProof/>
            </w:rPr>
          </w:pPr>
          <w:del w:id="157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2.2 Domain #1 Kinect Client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4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58" w:author="PeePeeSpeed" w:date="2012-07-27T12:37:00Z"/>
              <w:rFonts w:cstheme="minorHAnsi"/>
              <w:noProof/>
            </w:rPr>
          </w:pPr>
          <w:del w:id="159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2.4 Domain #3 Servers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4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60" w:author="PeePeeSpeed" w:date="2012-07-27T12:37:00Z"/>
              <w:rFonts w:cstheme="minorHAnsi"/>
              <w:noProof/>
            </w:rPr>
          </w:pPr>
          <w:del w:id="161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3. Study documents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5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62" w:author="PeePeeSpeed" w:date="2012-07-27T12:37:00Z"/>
              <w:rFonts w:cstheme="minorHAnsi"/>
              <w:noProof/>
            </w:rPr>
          </w:pPr>
          <w:del w:id="163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4. Develop the model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6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64" w:author="PeePeeSpeed" w:date="2012-07-27T12:37:00Z"/>
              <w:rFonts w:cstheme="minorHAnsi"/>
              <w:noProof/>
            </w:rPr>
          </w:pPr>
          <w:del w:id="165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4.1 Domain #1 Kinect Client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6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66" w:author="PeePeeSpeed" w:date="2012-07-27T12:37:00Z"/>
              <w:rFonts w:cstheme="minorHAnsi"/>
              <w:noProof/>
            </w:rPr>
          </w:pPr>
          <w:del w:id="167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4.2 Domain #2 3D Clients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7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68" w:author="PeePeeSpeed" w:date="2012-07-27T12:37:00Z"/>
              <w:rFonts w:cstheme="minorHAnsi"/>
              <w:noProof/>
            </w:rPr>
          </w:pPr>
          <w:del w:id="169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4.3 Domain #3 Server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8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70" w:author="PeePeeSpeed" w:date="2012-07-27T12:37:00Z"/>
              <w:rFonts w:cstheme="minorHAnsi"/>
              <w:noProof/>
            </w:rPr>
          </w:pPr>
          <w:del w:id="171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4.4 Data Flow Diagram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9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72" w:author="PeePeeSpeed" w:date="2012-07-27T12:37:00Z"/>
              <w:rFonts w:cstheme="minorHAnsi"/>
              <w:noProof/>
            </w:rPr>
          </w:pPr>
          <w:del w:id="173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4.5 System Sequence Diagrams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10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74" w:author="PeePeeSpeed" w:date="2012-07-27T12:37:00Z"/>
              <w:rFonts w:cstheme="minorHAnsi"/>
              <w:noProof/>
            </w:rPr>
          </w:pPr>
          <w:del w:id="175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5. Refine overall object model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11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76" w:author="PeePeeSpeed" w:date="2012-07-27T12:37:00Z"/>
              <w:rFonts w:cstheme="minorHAnsi"/>
              <w:noProof/>
            </w:rPr>
          </w:pPr>
          <w:del w:id="177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6. Write model notes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12</w:delText>
            </w:r>
          </w:del>
        </w:p>
        <w:p w:rsidR="00755F5A" w:rsidRPr="00755F5A" w:rsidDel="005A10B2" w:rsidRDefault="00755F5A">
          <w:pPr>
            <w:pStyle w:val="TOC2"/>
            <w:tabs>
              <w:tab w:val="right" w:leader="dot" w:pos="9016"/>
            </w:tabs>
            <w:rPr>
              <w:del w:id="178" w:author="PeePeeSpeed" w:date="2012-07-27T12:37:00Z"/>
              <w:rFonts w:cstheme="minorHAnsi"/>
              <w:noProof/>
            </w:rPr>
          </w:pPr>
          <w:del w:id="179" w:author="PeePeeSpeed" w:date="2012-07-27T12:37:00Z">
            <w:r w:rsidRPr="00755F5A" w:rsidDel="005A10B2">
              <w:rPr>
                <w:rStyle w:val="Hyperlink"/>
                <w:rFonts w:cstheme="minorHAnsi"/>
                <w:noProof/>
              </w:rPr>
              <w:delText>7. Internal and external assessment</w:delText>
            </w:r>
            <w:r w:rsidRPr="00755F5A" w:rsidDel="005A10B2">
              <w:rPr>
                <w:rFonts w:cstheme="minorHAnsi"/>
                <w:noProof/>
                <w:webHidden/>
              </w:rPr>
              <w:tab/>
              <w:delText>13</w:delText>
            </w:r>
          </w:del>
        </w:p>
        <w:p w:rsidR="00755F5A" w:rsidRPr="00755F5A" w:rsidRDefault="00D208F9">
          <w:pPr>
            <w:rPr>
              <w:ins w:id="180" w:author="KON" w:date="2012-07-19T14:41:00Z"/>
              <w:rFonts w:cstheme="minorHAnsi"/>
            </w:rPr>
          </w:pPr>
          <w:ins w:id="181" w:author="KON" w:date="2012-07-19T14:41:00Z">
            <w:r w:rsidRPr="00755F5A">
              <w:rPr>
                <w:rFonts w:cstheme="minorHAnsi"/>
                <w:b/>
                <w:bCs/>
                <w:noProof/>
              </w:rPr>
              <w:fldChar w:fldCharType="end"/>
            </w:r>
          </w:ins>
        </w:p>
        <w:customXmlInsRangeStart w:id="182" w:author="KON" w:date="2012-07-19T14:41:00Z"/>
      </w:sdtContent>
    </w:sdt>
    <w:customXmlInsRangeEnd w:id="182"/>
    <w:p w:rsidR="002E1AF3" w:rsidRPr="00755F5A" w:rsidRDefault="002E1AF3">
      <w:pPr>
        <w:rPr>
          <w:rFonts w:eastAsiaTheme="majorEastAsia" w:cstheme="minorHAnsi"/>
          <w:b/>
          <w:bCs/>
          <w:color w:val="4F81BD" w:themeColor="accent1"/>
          <w:sz w:val="36"/>
          <w:szCs w:val="36"/>
        </w:rPr>
      </w:pPr>
      <w:r w:rsidRPr="00755F5A">
        <w:rPr>
          <w:rFonts w:cstheme="minorHAnsi"/>
          <w:sz w:val="36"/>
          <w:szCs w:val="36"/>
        </w:rPr>
        <w:br w:type="page"/>
      </w:r>
    </w:p>
    <w:p w:rsidR="00952D2D" w:rsidRPr="00755F5A" w:rsidRDefault="00E520A7" w:rsidP="00257FB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83" w:name="_Toc331155948"/>
      <w:r w:rsidRPr="00755F5A">
        <w:rPr>
          <w:rFonts w:asciiTheme="minorHAnsi" w:hAnsiTheme="minorHAnsi" w:cstheme="minorHAnsi"/>
          <w:sz w:val="36"/>
          <w:szCs w:val="36"/>
        </w:rPr>
        <w:lastRenderedPageBreak/>
        <w:t>Overall Model Development</w:t>
      </w:r>
      <w:bookmarkEnd w:id="183"/>
    </w:p>
    <w:p w:rsidR="005A10B2" w:rsidRDefault="0077350E">
      <w:pPr>
        <w:rPr>
          <w:rFonts w:cstheme="minorHAnsi"/>
          <w:sz w:val="24"/>
          <w:szCs w:val="24"/>
        </w:rPr>
        <w:pPrChange w:id="184" w:author="KON" w:date="2012-07-27T11:09:00Z">
          <w:pPr>
            <w:jc w:val="center"/>
          </w:pPr>
        </w:pPrChange>
      </w:pPr>
      <w:ins w:id="185" w:author="KON" w:date="2012-07-18T17:18:00Z">
        <w:r w:rsidRPr="00755F5A">
          <w:rPr>
            <w:rFonts w:cstheme="minorHAnsi"/>
            <w:sz w:val="24"/>
            <w:szCs w:val="24"/>
          </w:rPr>
          <w:br/>
        </w:r>
        <w:proofErr w:type="gramStart"/>
        <w:r w:rsidRPr="00755F5A">
          <w:rPr>
            <w:rFonts w:cstheme="minorHAnsi"/>
            <w:sz w:val="24"/>
            <w:szCs w:val="24"/>
          </w:rPr>
          <w:t xml:space="preserve">These </w:t>
        </w:r>
      </w:ins>
      <w:ins w:id="186" w:author="KON" w:date="2012-07-19T09:35:00Z">
        <w:r w:rsidR="00DD7044" w:rsidRPr="00755F5A">
          <w:rPr>
            <w:rFonts w:cstheme="minorHAnsi"/>
            <w:sz w:val="24"/>
            <w:szCs w:val="24"/>
          </w:rPr>
          <w:t>activi</w:t>
        </w:r>
      </w:ins>
      <w:ins w:id="187" w:author="PeePeeSpeed" w:date="2012-07-25T12:37:00Z">
        <w:r w:rsidR="009D4026">
          <w:rPr>
            <w:rFonts w:cstheme="minorHAnsi"/>
            <w:sz w:val="24"/>
            <w:szCs w:val="24"/>
          </w:rPr>
          <w:t>tie</w:t>
        </w:r>
      </w:ins>
      <w:ins w:id="188" w:author="KON" w:date="2012-07-19T09:35:00Z">
        <w:del w:id="189" w:author="PeePeeSpeed" w:date="2012-07-25T12:37:00Z">
          <w:r w:rsidR="00DD7044" w:rsidRPr="00755F5A" w:rsidDel="009D4026">
            <w:rPr>
              <w:rFonts w:cstheme="minorHAnsi"/>
              <w:sz w:val="24"/>
              <w:szCs w:val="24"/>
            </w:rPr>
            <w:delText>ty’</w:delText>
          </w:r>
        </w:del>
        <w:r w:rsidR="00DD7044" w:rsidRPr="00755F5A">
          <w:rPr>
            <w:rFonts w:cstheme="minorHAnsi"/>
            <w:sz w:val="24"/>
            <w:szCs w:val="24"/>
          </w:rPr>
          <w:t>s</w:t>
        </w:r>
      </w:ins>
      <w:proofErr w:type="gramEnd"/>
      <w:ins w:id="190" w:author="KON" w:date="2012-07-18T17:18:00Z">
        <w:r w:rsidRPr="00755F5A">
          <w:rPr>
            <w:rFonts w:cstheme="minorHAnsi"/>
            <w:sz w:val="24"/>
            <w:szCs w:val="24"/>
          </w:rPr>
          <w:t xml:space="preserve"> on the follow</w:t>
        </w:r>
      </w:ins>
      <w:ins w:id="191" w:author="PeePeeSpeed" w:date="2012-07-27T11:20:00Z">
        <w:r w:rsidR="00703125">
          <w:rPr>
            <w:rFonts w:cstheme="minorHAnsi"/>
            <w:sz w:val="24"/>
            <w:szCs w:val="24"/>
          </w:rPr>
          <w:t>ing</w:t>
        </w:r>
      </w:ins>
      <w:ins w:id="192" w:author="KON" w:date="2012-07-18T17:18:00Z">
        <w:r w:rsidRPr="00755F5A">
          <w:rPr>
            <w:rFonts w:cstheme="minorHAnsi"/>
            <w:sz w:val="24"/>
            <w:szCs w:val="24"/>
          </w:rPr>
          <w:t xml:space="preserve"> pages involve all development team members and are guided by experienced advisors.</w:t>
        </w:r>
        <w:r w:rsidRPr="00755F5A">
          <w:rPr>
            <w:rFonts w:cstheme="minorHAnsi"/>
            <w:sz w:val="24"/>
            <w:szCs w:val="24"/>
          </w:rPr>
          <w:br/>
        </w:r>
      </w:ins>
      <w:ins w:id="193" w:author="KON" w:date="2012-07-18T17:21:00Z">
        <w:r w:rsidRPr="00755F5A">
          <w:rPr>
            <w:rFonts w:cstheme="minorHAnsi"/>
            <w:sz w:val="24"/>
            <w:szCs w:val="24"/>
          </w:rPr>
          <w:br/>
          <w:t xml:space="preserve">This document is a walkthrough of all high level planning for the project. </w:t>
        </w:r>
      </w:ins>
      <w:ins w:id="194" w:author="KON" w:date="2012-07-18T17:23:00Z">
        <w:r w:rsidR="00F41CD9" w:rsidRPr="00755F5A">
          <w:rPr>
            <w:rFonts w:cstheme="minorHAnsi"/>
            <w:sz w:val="24"/>
            <w:szCs w:val="24"/>
          </w:rPr>
          <w:t>It discusses the scope of the system and the context it is performed in.</w:t>
        </w:r>
      </w:ins>
      <w:ins w:id="195" w:author="KON" w:date="2012-07-18T17:24:00Z">
        <w:r w:rsidR="00F41CD9" w:rsidRPr="00755F5A">
          <w:rPr>
            <w:rFonts w:cstheme="minorHAnsi"/>
            <w:sz w:val="24"/>
            <w:szCs w:val="24"/>
          </w:rPr>
          <w:t xml:space="preserve"> The project is split into multiple domain areas. These areas are worked on by team members to develop domain models. </w:t>
        </w:r>
      </w:ins>
      <w:ins w:id="196" w:author="KON" w:date="2012-07-18T17:25:00Z">
        <w:r w:rsidR="00F41CD9" w:rsidRPr="00755F5A">
          <w:rPr>
            <w:rFonts w:cstheme="minorHAnsi"/>
            <w:sz w:val="24"/>
            <w:szCs w:val="24"/>
          </w:rPr>
          <w:t xml:space="preserve">These domain models are then approved </w:t>
        </w:r>
      </w:ins>
      <w:ins w:id="197" w:author="KON" w:date="2012-07-18T17:28:00Z">
        <w:r w:rsidR="00F41CD9" w:rsidRPr="00755F5A">
          <w:rPr>
            <w:rFonts w:cstheme="minorHAnsi"/>
            <w:sz w:val="24"/>
            <w:szCs w:val="24"/>
          </w:rPr>
          <w:t>for each area. These are merged into an overall model. The object model included will be subject to change from decisions made at the Design by Feature stage.</w:t>
        </w:r>
      </w:ins>
      <w:ins w:id="198" w:author="KON" w:date="2012-07-19T10:30:00Z">
        <w:r w:rsidR="00F00C80" w:rsidRPr="00755F5A">
          <w:rPr>
            <w:rFonts w:cstheme="minorHAnsi"/>
            <w:sz w:val="24"/>
            <w:szCs w:val="24"/>
          </w:rPr>
          <w:br/>
        </w:r>
        <w:r w:rsidR="00F00C80" w:rsidRPr="00755F5A">
          <w:rPr>
            <w:rFonts w:cstheme="minorHAnsi"/>
            <w:sz w:val="24"/>
            <w:szCs w:val="24"/>
          </w:rPr>
          <w:br/>
        </w:r>
      </w:ins>
    </w:p>
    <w:p w:rsidR="00E520A7" w:rsidRPr="00755F5A" w:rsidRDefault="00E520A7">
      <w:pPr>
        <w:rPr>
          <w:rFonts w:eastAsiaTheme="majorEastAsia" w:cstheme="minorHAnsi"/>
          <w:b/>
          <w:bCs/>
          <w:color w:val="4F81BD" w:themeColor="accent1"/>
          <w:sz w:val="36"/>
          <w:szCs w:val="36"/>
        </w:rPr>
      </w:pPr>
      <w:r w:rsidRPr="00755F5A">
        <w:rPr>
          <w:rFonts w:cstheme="minorHAnsi"/>
          <w:sz w:val="36"/>
          <w:szCs w:val="36"/>
        </w:rPr>
        <w:br w:type="page"/>
      </w:r>
    </w:p>
    <w:p w:rsidR="00C36DB7" w:rsidRPr="00755F5A" w:rsidRDefault="008E740E" w:rsidP="00C36DB7">
      <w:pPr>
        <w:pStyle w:val="Heading2"/>
        <w:rPr>
          <w:ins w:id="199" w:author="KON" w:date="2012-07-19T09:57:00Z"/>
          <w:rFonts w:asciiTheme="minorHAnsi" w:hAnsiTheme="minorHAnsi" w:cstheme="minorHAnsi"/>
          <w:rPrChange w:id="200" w:author="KON" w:date="2012-07-19T14:45:00Z">
            <w:rPr>
              <w:ins w:id="201" w:author="KON" w:date="2012-07-19T09:57:00Z"/>
            </w:rPr>
          </w:rPrChange>
        </w:rPr>
      </w:pPr>
      <w:bookmarkStart w:id="202" w:name="_Toc331155949"/>
      <w:r w:rsidRPr="00755F5A">
        <w:rPr>
          <w:rFonts w:asciiTheme="minorHAnsi" w:hAnsiTheme="minorHAnsi" w:cstheme="minorHAnsi"/>
          <w:sz w:val="36"/>
          <w:szCs w:val="36"/>
        </w:rPr>
        <w:lastRenderedPageBreak/>
        <w:t xml:space="preserve">1. </w:t>
      </w:r>
      <w:r w:rsidR="00E520A7" w:rsidRPr="00755F5A">
        <w:rPr>
          <w:rFonts w:asciiTheme="minorHAnsi" w:hAnsiTheme="minorHAnsi" w:cstheme="minorHAnsi"/>
          <w:sz w:val="36"/>
          <w:szCs w:val="36"/>
        </w:rPr>
        <w:t>Form modelling team</w:t>
      </w:r>
      <w:bookmarkEnd w:id="202"/>
    </w:p>
    <w:p w:rsidR="00C36DB7" w:rsidRPr="00755F5A" w:rsidRDefault="00C36DB7" w:rsidP="003A31C0">
      <w:pPr>
        <w:rPr>
          <w:ins w:id="203" w:author="KON" w:date="2012-07-19T09:57:00Z"/>
          <w:rFonts w:cstheme="minorHAnsi"/>
          <w:sz w:val="24"/>
          <w:szCs w:val="24"/>
        </w:rPr>
      </w:pPr>
      <w:ins w:id="204" w:author="KON" w:date="2012-07-19T09:58:00Z">
        <w:r w:rsidRPr="00755F5A">
          <w:rPr>
            <w:rFonts w:cstheme="minorHAnsi"/>
          </w:rPr>
          <w:br/>
        </w:r>
      </w:ins>
      <w:ins w:id="205" w:author="KON" w:date="2012-07-19T09:57:00Z">
        <w:r w:rsidRPr="00755F5A">
          <w:rPr>
            <w:rFonts w:cstheme="minorHAnsi"/>
            <w:sz w:val="24"/>
            <w:szCs w:val="24"/>
          </w:rPr>
          <w:t>The team in charge of modelling for this project is</w:t>
        </w:r>
        <w:r w:rsidRPr="00755F5A">
          <w:rPr>
            <w:rFonts w:cstheme="minorHAnsi"/>
            <w:sz w:val="24"/>
            <w:szCs w:val="24"/>
          </w:rPr>
          <w:br/>
        </w:r>
        <w:r w:rsidRPr="00755F5A">
          <w:rPr>
            <w:rFonts w:cstheme="minorHAnsi"/>
            <w:sz w:val="24"/>
            <w:szCs w:val="24"/>
          </w:rPr>
          <w:br/>
          <w:t>Martin Rule</w:t>
        </w:r>
      </w:ins>
      <w:ins w:id="206" w:author="KON" w:date="2012-07-19T09:58:00Z">
        <w:r w:rsidRPr="00755F5A">
          <w:rPr>
            <w:rFonts w:cstheme="minorHAnsi"/>
            <w:sz w:val="24"/>
            <w:szCs w:val="24"/>
          </w:rPr>
          <w:tab/>
        </w:r>
        <w:r w:rsidRPr="00755F5A">
          <w:rPr>
            <w:rFonts w:cstheme="minorHAnsi"/>
            <w:sz w:val="24"/>
            <w:szCs w:val="24"/>
          </w:rPr>
          <w:tab/>
          <w:t>- Project manager</w:t>
        </w:r>
        <w:r w:rsidRPr="00755F5A">
          <w:rPr>
            <w:rFonts w:cstheme="minorHAnsi"/>
            <w:sz w:val="24"/>
            <w:szCs w:val="24"/>
          </w:rPr>
          <w:br/>
          <w:t>Lane Cotgrove</w:t>
        </w:r>
        <w:r w:rsidRPr="00755F5A">
          <w:rPr>
            <w:rFonts w:cstheme="minorHAnsi"/>
            <w:sz w:val="24"/>
            <w:szCs w:val="24"/>
          </w:rPr>
          <w:tab/>
        </w:r>
        <w:r w:rsidRPr="00755F5A">
          <w:rPr>
            <w:rFonts w:cstheme="minorHAnsi"/>
            <w:sz w:val="24"/>
            <w:szCs w:val="24"/>
          </w:rPr>
          <w:tab/>
          <w:t>- Lead developer</w:t>
        </w:r>
        <w:r w:rsidRPr="00755F5A">
          <w:rPr>
            <w:rFonts w:cstheme="minorHAnsi"/>
            <w:sz w:val="24"/>
            <w:szCs w:val="24"/>
          </w:rPr>
          <w:br/>
          <w:t>James Bayliss</w:t>
        </w:r>
        <w:r w:rsidRPr="00755F5A">
          <w:rPr>
            <w:rFonts w:cstheme="minorHAnsi"/>
            <w:sz w:val="24"/>
            <w:szCs w:val="24"/>
          </w:rPr>
          <w:tab/>
        </w:r>
        <w:r w:rsidRPr="00755F5A">
          <w:rPr>
            <w:rFonts w:cstheme="minorHAnsi"/>
            <w:sz w:val="24"/>
            <w:szCs w:val="24"/>
          </w:rPr>
          <w:tab/>
          <w:t>- Developer</w:t>
        </w:r>
      </w:ins>
    </w:p>
    <w:p w:rsidR="00C36DB7" w:rsidRPr="00755F5A" w:rsidRDefault="00C36DB7" w:rsidP="003A31C0">
      <w:pPr>
        <w:rPr>
          <w:ins w:id="207" w:author="KON" w:date="2012-07-19T09:57:00Z"/>
          <w:rFonts w:cstheme="minorHAnsi"/>
        </w:rPr>
      </w:pPr>
    </w:p>
    <w:p w:rsidR="00E520A7" w:rsidRPr="00755F5A" w:rsidRDefault="00D208F9" w:rsidP="003A31C0">
      <w:pPr>
        <w:pStyle w:val="Heading2"/>
        <w:rPr>
          <w:rFonts w:asciiTheme="minorHAnsi" w:hAnsiTheme="minorHAnsi" w:cstheme="minorHAnsi"/>
          <w:sz w:val="36"/>
          <w:szCs w:val="36"/>
          <w:rPrChange w:id="208" w:author="KON" w:date="2012-07-19T14:45:00Z">
            <w:rPr>
              <w:sz w:val="36"/>
              <w:szCs w:val="36"/>
            </w:rPr>
          </w:rPrChange>
        </w:rPr>
      </w:pPr>
      <w:r w:rsidRPr="00D208F9">
        <w:rPr>
          <w:rFonts w:asciiTheme="minorHAnsi" w:hAnsiTheme="minorHAnsi" w:cstheme="minorHAnsi"/>
          <w:sz w:val="36"/>
          <w:szCs w:val="36"/>
          <w:rPrChange w:id="209" w:author="KON" w:date="2012-07-19T14:45:00Z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36"/>
              <w:szCs w:val="36"/>
            </w:rPr>
          </w:rPrChange>
        </w:rPr>
        <w:br w:type="page"/>
      </w:r>
    </w:p>
    <w:p w:rsidR="00E520A7" w:rsidRPr="00755F5A" w:rsidRDefault="008E740E" w:rsidP="00257FB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210" w:name="_Toc331155950"/>
      <w:r w:rsidRPr="00755F5A">
        <w:rPr>
          <w:rFonts w:asciiTheme="minorHAnsi" w:hAnsiTheme="minorHAnsi" w:cstheme="minorHAnsi"/>
          <w:sz w:val="36"/>
          <w:szCs w:val="36"/>
        </w:rPr>
        <w:lastRenderedPageBreak/>
        <w:t xml:space="preserve">2. </w:t>
      </w:r>
      <w:r w:rsidR="00E520A7" w:rsidRPr="00755F5A">
        <w:rPr>
          <w:rFonts w:asciiTheme="minorHAnsi" w:hAnsiTheme="minorHAnsi" w:cstheme="minorHAnsi"/>
          <w:sz w:val="36"/>
          <w:szCs w:val="36"/>
        </w:rPr>
        <w:t>Domain walk-through</w:t>
      </w:r>
      <w:bookmarkEnd w:id="210"/>
    </w:p>
    <w:p w:rsidR="00990822" w:rsidRPr="00755F5A" w:rsidRDefault="00F00C80">
      <w:pPr>
        <w:rPr>
          <w:ins w:id="211" w:author="KON" w:date="2012-07-19T10:41:00Z"/>
          <w:rFonts w:cstheme="minorHAnsi"/>
          <w:sz w:val="24"/>
          <w:szCs w:val="24"/>
        </w:rPr>
      </w:pPr>
      <w:ins w:id="212" w:author="KON" w:date="2012-07-19T10:39:00Z">
        <w:r w:rsidRPr="00755F5A">
          <w:rPr>
            <w:rFonts w:cstheme="minorHAnsi"/>
            <w:sz w:val="24"/>
            <w:szCs w:val="24"/>
          </w:rPr>
          <w:br/>
          <w:t>This is a high level description of the system and it</w:t>
        </w:r>
        <w:del w:id="213" w:author="PeePeeSpeed" w:date="2012-07-25T12:38:00Z">
          <w:r w:rsidRPr="00755F5A" w:rsidDel="009D4026">
            <w:rPr>
              <w:rFonts w:cstheme="minorHAnsi"/>
              <w:sz w:val="24"/>
              <w:szCs w:val="24"/>
            </w:rPr>
            <w:delText>’</w:delText>
          </w:r>
        </w:del>
        <w:r w:rsidRPr="00755F5A">
          <w:rPr>
            <w:rFonts w:cstheme="minorHAnsi"/>
            <w:sz w:val="24"/>
            <w:szCs w:val="24"/>
          </w:rPr>
          <w:t>s domains.</w:t>
        </w:r>
      </w:ins>
    </w:p>
    <w:p w:rsidR="00990822" w:rsidRPr="00755F5A" w:rsidRDefault="00D208F9" w:rsidP="003A31C0">
      <w:pPr>
        <w:pStyle w:val="Heading2"/>
        <w:rPr>
          <w:ins w:id="214" w:author="KON" w:date="2012-07-19T10:41:00Z"/>
          <w:rFonts w:asciiTheme="minorHAnsi" w:hAnsiTheme="minorHAnsi" w:cstheme="minorHAnsi"/>
          <w:sz w:val="32"/>
          <w:szCs w:val="32"/>
          <w:rPrChange w:id="215" w:author="KON" w:date="2012-07-19T14:45:00Z">
            <w:rPr>
              <w:ins w:id="216" w:author="KON" w:date="2012-07-19T10:41:00Z"/>
              <w:sz w:val="32"/>
              <w:szCs w:val="32"/>
            </w:rPr>
          </w:rPrChange>
        </w:rPr>
      </w:pPr>
      <w:bookmarkStart w:id="217" w:name="_Toc331155951"/>
      <w:ins w:id="218" w:author="KON" w:date="2012-07-19T10:57:00Z">
        <w:r w:rsidRPr="00D208F9">
          <w:rPr>
            <w:rFonts w:asciiTheme="minorHAnsi" w:hAnsiTheme="minorHAnsi" w:cstheme="minorHAnsi"/>
            <w:sz w:val="32"/>
            <w:szCs w:val="32"/>
            <w:rPrChange w:id="219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32"/>
                <w:szCs w:val="32"/>
              </w:rPr>
            </w:rPrChange>
          </w:rPr>
          <w:t xml:space="preserve">2.1 </w:t>
        </w:r>
      </w:ins>
      <w:ins w:id="220" w:author="KON" w:date="2012-07-19T10:41:00Z">
        <w:r w:rsidRPr="00D208F9">
          <w:rPr>
            <w:rFonts w:asciiTheme="minorHAnsi" w:hAnsiTheme="minorHAnsi" w:cstheme="minorHAnsi"/>
            <w:sz w:val="32"/>
            <w:szCs w:val="32"/>
            <w:rPrChange w:id="221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32"/>
                <w:szCs w:val="32"/>
              </w:rPr>
            </w:rPrChange>
          </w:rPr>
          <w:t>High level system description</w:t>
        </w:r>
        <w:bookmarkEnd w:id="217"/>
      </w:ins>
    </w:p>
    <w:p w:rsidR="00990822" w:rsidRPr="00755F5A" w:rsidRDefault="00990822">
      <w:pPr>
        <w:rPr>
          <w:ins w:id="222" w:author="KON" w:date="2012-07-19T10:45:00Z"/>
          <w:rFonts w:cstheme="minorHAnsi"/>
          <w:sz w:val="24"/>
          <w:szCs w:val="24"/>
        </w:rPr>
      </w:pPr>
      <w:ins w:id="223" w:author="KON" w:date="2012-07-19T10:41:00Z">
        <w:r w:rsidRPr="00755F5A">
          <w:rPr>
            <w:rFonts w:cstheme="minorHAnsi"/>
            <w:sz w:val="24"/>
            <w:szCs w:val="24"/>
          </w:rPr>
          <w:t xml:space="preserve">This projects purpose is to design and build a 3D human movement data </w:t>
        </w:r>
      </w:ins>
      <w:ins w:id="224" w:author="KON" w:date="2012-07-19T10:42:00Z">
        <w:r w:rsidRPr="00755F5A">
          <w:rPr>
            <w:rFonts w:cstheme="minorHAnsi"/>
            <w:sz w:val="24"/>
            <w:szCs w:val="24"/>
          </w:rPr>
          <w:t>capture system. This system will utilise the Microsoft Kinect Hardware and SDK. It will be able to capture and transfer data from a local computer to a remote web server</w:t>
        </w:r>
      </w:ins>
      <w:ins w:id="225" w:author="KON" w:date="2012-07-19T10:43:00Z">
        <w:r w:rsidRPr="00755F5A">
          <w:rPr>
            <w:rFonts w:cstheme="minorHAnsi"/>
            <w:sz w:val="24"/>
            <w:szCs w:val="24"/>
          </w:rPr>
          <w:t xml:space="preserve">. The data will be </w:t>
        </w:r>
      </w:ins>
      <w:ins w:id="226" w:author="KON" w:date="2012-07-19T10:44:00Z">
        <w:r w:rsidRPr="00755F5A">
          <w:rPr>
            <w:rFonts w:cstheme="minorHAnsi"/>
            <w:sz w:val="24"/>
            <w:szCs w:val="24"/>
          </w:rPr>
          <w:t>available</w:t>
        </w:r>
      </w:ins>
      <w:ins w:id="227" w:author="KON" w:date="2012-07-19T10:43:00Z">
        <w:r w:rsidRPr="00755F5A">
          <w:rPr>
            <w:rFonts w:cstheme="minorHAnsi"/>
            <w:sz w:val="24"/>
            <w:szCs w:val="24"/>
          </w:rPr>
          <w:t xml:space="preserve"> to any client application. We will be using </w:t>
        </w:r>
      </w:ins>
      <w:ins w:id="228" w:author="KON" w:date="2012-07-19T10:44:00Z">
        <w:r w:rsidRPr="00755F5A">
          <w:rPr>
            <w:rFonts w:cstheme="minorHAnsi"/>
            <w:sz w:val="24"/>
            <w:szCs w:val="24"/>
          </w:rPr>
          <w:t>the SDK</w:t>
        </w:r>
      </w:ins>
      <w:ins w:id="229" w:author="KON" w:date="2012-07-19T10:43:00Z">
        <w:r w:rsidRPr="00755F5A">
          <w:rPr>
            <w:rFonts w:cstheme="minorHAnsi"/>
            <w:sz w:val="24"/>
            <w:szCs w:val="24"/>
          </w:rPr>
          <w:t xml:space="preserve"> named Avateering</w:t>
        </w:r>
      </w:ins>
      <w:ins w:id="230" w:author="PeePeeSpeed" w:date="2012-07-27T11:23:00Z">
        <w:r w:rsidR="00B15CE0">
          <w:rPr>
            <w:rFonts w:cstheme="minorHAnsi"/>
            <w:sz w:val="24"/>
            <w:szCs w:val="24"/>
          </w:rPr>
          <w:t xml:space="preserve"> </w:t>
        </w:r>
      </w:ins>
      <w:ins w:id="231" w:author="KON" w:date="2012-07-19T10:44:00Z">
        <w:r w:rsidRPr="00755F5A">
          <w:rPr>
            <w:rFonts w:cstheme="minorHAnsi"/>
            <w:sz w:val="24"/>
            <w:szCs w:val="24"/>
          </w:rPr>
          <w:t>for our 3D display client. This will be split into th</w:t>
        </w:r>
      </w:ins>
      <w:ins w:id="232" w:author="KON" w:date="2012-07-19T10:45:00Z">
        <w:r w:rsidRPr="00755F5A">
          <w:rPr>
            <w:rFonts w:cstheme="minorHAnsi"/>
            <w:sz w:val="24"/>
            <w:szCs w:val="24"/>
          </w:rPr>
          <w:t>ree main domains.</w:t>
        </w:r>
      </w:ins>
    </w:p>
    <w:p w:rsidR="00990822" w:rsidRPr="00755F5A" w:rsidRDefault="00D208F9" w:rsidP="00755F5A">
      <w:pPr>
        <w:pStyle w:val="Heading2"/>
        <w:rPr>
          <w:ins w:id="233" w:author="KON" w:date="2012-07-19T10:45:00Z"/>
          <w:rFonts w:asciiTheme="minorHAnsi" w:hAnsiTheme="minorHAnsi" w:cstheme="minorHAnsi"/>
          <w:rPrChange w:id="234" w:author="KON" w:date="2012-07-19T14:45:00Z">
            <w:rPr>
              <w:ins w:id="235" w:author="KON" w:date="2012-07-19T10:45:00Z"/>
            </w:rPr>
          </w:rPrChange>
        </w:rPr>
      </w:pPr>
      <w:bookmarkStart w:id="236" w:name="_Toc331155952"/>
      <w:ins w:id="237" w:author="KON" w:date="2012-07-19T10:57:00Z">
        <w:r w:rsidRPr="00D208F9">
          <w:rPr>
            <w:rFonts w:asciiTheme="minorHAnsi" w:hAnsiTheme="minorHAnsi" w:cstheme="minorHAnsi"/>
            <w:rPrChange w:id="238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rPrChange>
          </w:rPr>
          <w:t xml:space="preserve">2.2 </w:t>
        </w:r>
      </w:ins>
      <w:ins w:id="239" w:author="KON" w:date="2012-08-16T11:27:00Z">
        <w:r w:rsidR="00FC6A07">
          <w:rPr>
            <w:rFonts w:asciiTheme="minorHAnsi" w:hAnsiTheme="minorHAnsi" w:cstheme="minorHAnsi"/>
          </w:rPr>
          <w:t>Subject area</w:t>
        </w:r>
      </w:ins>
      <w:ins w:id="240" w:author="KON" w:date="2012-07-19T10:45:00Z">
        <w:r w:rsidRPr="00D208F9">
          <w:rPr>
            <w:rFonts w:asciiTheme="minorHAnsi" w:hAnsiTheme="minorHAnsi" w:cstheme="minorHAnsi"/>
            <w:rPrChange w:id="241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rPrChange>
          </w:rPr>
          <w:t xml:space="preserve"> #1 Kinect Client</w:t>
        </w:r>
        <w:bookmarkEnd w:id="236"/>
      </w:ins>
    </w:p>
    <w:p w:rsidR="008E740E" w:rsidRPr="00755F5A" w:rsidRDefault="00990822">
      <w:pPr>
        <w:rPr>
          <w:ins w:id="242" w:author="KON" w:date="2012-07-19T10:51:00Z"/>
          <w:rFonts w:cstheme="minorHAnsi"/>
          <w:sz w:val="24"/>
          <w:szCs w:val="24"/>
        </w:rPr>
      </w:pPr>
      <w:ins w:id="243" w:author="KON" w:date="2012-07-19T10:45:00Z">
        <w:r w:rsidRPr="00755F5A">
          <w:rPr>
            <w:rFonts w:cstheme="minorHAnsi"/>
            <w:sz w:val="24"/>
            <w:szCs w:val="24"/>
          </w:rPr>
          <w:t>This will</w:t>
        </w:r>
      </w:ins>
      <w:ins w:id="244" w:author="KON" w:date="2012-07-19T10:46:00Z">
        <w:r w:rsidRPr="00755F5A">
          <w:rPr>
            <w:rFonts w:cstheme="minorHAnsi"/>
            <w:sz w:val="24"/>
            <w:szCs w:val="24"/>
          </w:rPr>
          <w:t xml:space="preserve"> be the client that interacts with the Kinect </w:t>
        </w:r>
      </w:ins>
      <w:ins w:id="245" w:author="KON" w:date="2012-07-19T10:47:00Z">
        <w:r w:rsidRPr="00755F5A">
          <w:rPr>
            <w:rFonts w:cstheme="minorHAnsi"/>
            <w:sz w:val="24"/>
            <w:szCs w:val="24"/>
          </w:rPr>
          <w:t xml:space="preserve">movement capture device. It will pull information from the Kinect device, transform it into </w:t>
        </w:r>
      </w:ins>
      <w:ins w:id="246" w:author="KON" w:date="2012-07-19T10:48:00Z">
        <w:r w:rsidRPr="00755F5A">
          <w:rPr>
            <w:rFonts w:cstheme="minorHAnsi"/>
            <w:sz w:val="24"/>
            <w:szCs w:val="24"/>
          </w:rPr>
          <w:t>a suitable format then push that information to a</w:t>
        </w:r>
      </w:ins>
      <w:ins w:id="247" w:author="KON" w:date="2012-07-19T11:06:00Z">
        <w:r w:rsidR="004D0C02" w:rsidRPr="00755F5A">
          <w:rPr>
            <w:rFonts w:cstheme="minorHAnsi"/>
            <w:sz w:val="24"/>
            <w:szCs w:val="24"/>
          </w:rPr>
          <w:t xml:space="preserve"> socket</w:t>
        </w:r>
      </w:ins>
      <w:ins w:id="248" w:author="KON" w:date="2012-07-19T10:48:00Z">
        <w:r w:rsidRPr="00755F5A">
          <w:rPr>
            <w:rFonts w:cstheme="minorHAnsi"/>
            <w:sz w:val="24"/>
            <w:szCs w:val="24"/>
          </w:rPr>
          <w:t xml:space="preserve"> server. It must register itself with the server and attempt to ensure the information it is sending is valid.</w:t>
        </w:r>
        <w:r w:rsidRPr="00755F5A">
          <w:rPr>
            <w:rFonts w:cstheme="minorHAnsi"/>
            <w:sz w:val="24"/>
            <w:szCs w:val="24"/>
          </w:rPr>
          <w:br/>
        </w:r>
        <w:r w:rsidR="00D208F9" w:rsidRPr="00D208F9">
          <w:rPr>
            <w:rStyle w:val="Heading2Char"/>
            <w:rFonts w:asciiTheme="minorHAnsi" w:hAnsiTheme="minorHAnsi" w:cstheme="minorHAnsi"/>
            <w:rPrChange w:id="249" w:author="KON" w:date="2012-07-19T14:45:00Z">
              <w:rPr>
                <w:rFonts w:cstheme="minorHAnsi"/>
                <w:sz w:val="24"/>
                <w:szCs w:val="24"/>
              </w:rPr>
            </w:rPrChange>
          </w:rPr>
          <w:br/>
        </w:r>
      </w:ins>
      <w:ins w:id="250" w:author="KON" w:date="2012-07-19T10:57:00Z">
        <w:r w:rsidR="00D208F9" w:rsidRPr="00D208F9">
          <w:rPr>
            <w:rStyle w:val="Heading2Char"/>
            <w:rFonts w:asciiTheme="minorHAnsi" w:hAnsiTheme="minorHAnsi" w:cstheme="minorHAnsi"/>
            <w:rPrChange w:id="251" w:author="KON" w:date="2012-07-19T14:45:00Z">
              <w:rPr>
                <w:rStyle w:val="Heading4Char"/>
              </w:rPr>
            </w:rPrChange>
          </w:rPr>
          <w:t xml:space="preserve">2.3 </w:t>
        </w:r>
      </w:ins>
      <w:ins w:id="252" w:author="KON" w:date="2012-08-16T11:28:00Z">
        <w:r w:rsidR="00FC6A07">
          <w:rPr>
            <w:rStyle w:val="Heading2Char"/>
            <w:rFonts w:asciiTheme="minorHAnsi" w:hAnsiTheme="minorHAnsi" w:cstheme="minorHAnsi"/>
          </w:rPr>
          <w:t>Subject area</w:t>
        </w:r>
      </w:ins>
      <w:ins w:id="253" w:author="KON" w:date="2012-07-19T10:48:00Z">
        <w:r w:rsidR="00D208F9" w:rsidRPr="00D208F9">
          <w:rPr>
            <w:rStyle w:val="Heading2Char"/>
            <w:rFonts w:asciiTheme="minorHAnsi" w:hAnsiTheme="minorHAnsi" w:cstheme="minorHAnsi"/>
            <w:rPrChange w:id="254" w:author="KON" w:date="2012-07-19T14:45:00Z">
              <w:rPr>
                <w:rStyle w:val="Heading4Char"/>
              </w:rPr>
            </w:rPrChange>
          </w:rPr>
          <w:t xml:space="preserve"> #</w:t>
        </w:r>
      </w:ins>
      <w:ins w:id="255" w:author="KON" w:date="2012-07-19T10:49:00Z">
        <w:r w:rsidR="00D208F9" w:rsidRPr="00D208F9">
          <w:rPr>
            <w:rStyle w:val="Heading2Char"/>
            <w:rFonts w:asciiTheme="minorHAnsi" w:hAnsiTheme="minorHAnsi" w:cstheme="minorHAnsi"/>
            <w:rPrChange w:id="256" w:author="KON" w:date="2012-07-19T14:45:00Z">
              <w:rPr>
                <w:rStyle w:val="Heading4Char"/>
              </w:rPr>
            </w:rPrChange>
          </w:rPr>
          <w:t>2 3D Client</w:t>
        </w:r>
      </w:ins>
      <w:ins w:id="257" w:author="KON" w:date="2012-07-19T10:55:00Z">
        <w:r w:rsidR="008E740E" w:rsidRPr="00755F5A">
          <w:rPr>
            <w:rFonts w:cstheme="minorHAnsi"/>
            <w:sz w:val="24"/>
            <w:szCs w:val="24"/>
          </w:rPr>
          <w:br/>
        </w:r>
      </w:ins>
      <w:proofErr w:type="gramStart"/>
      <w:ins w:id="258" w:author="KON" w:date="2012-07-19T10:50:00Z">
        <w:r w:rsidR="008E740E" w:rsidRPr="00755F5A">
          <w:rPr>
            <w:rFonts w:cstheme="minorHAnsi"/>
            <w:sz w:val="24"/>
            <w:szCs w:val="24"/>
          </w:rPr>
          <w:t>This</w:t>
        </w:r>
        <w:proofErr w:type="gramEnd"/>
        <w:r w:rsidR="008E740E" w:rsidRPr="00755F5A">
          <w:rPr>
            <w:rFonts w:cstheme="minorHAnsi"/>
            <w:sz w:val="24"/>
            <w:szCs w:val="24"/>
          </w:rPr>
          <w:t xml:space="preserve"> will be a client capable of</w:t>
        </w:r>
      </w:ins>
      <w:ins w:id="259" w:author="KON" w:date="2012-07-19T11:07:00Z">
        <w:r w:rsidR="004D0C02" w:rsidRPr="00755F5A">
          <w:rPr>
            <w:rFonts w:cstheme="minorHAnsi"/>
            <w:sz w:val="24"/>
            <w:szCs w:val="24"/>
          </w:rPr>
          <w:t xml:space="preserve"> replicating and</w:t>
        </w:r>
      </w:ins>
      <w:ins w:id="260" w:author="KON" w:date="2012-07-19T10:50:00Z">
        <w:r w:rsidR="008E740E" w:rsidRPr="00755F5A">
          <w:rPr>
            <w:rFonts w:cstheme="minorHAnsi"/>
            <w:sz w:val="24"/>
            <w:szCs w:val="24"/>
          </w:rPr>
          <w:t xml:space="preserve"> displaying queue information pulled from a server. It will use the Avateering SDK for </w:t>
        </w:r>
      </w:ins>
      <w:ins w:id="261" w:author="KON" w:date="2012-07-19T10:51:00Z">
        <w:r w:rsidR="008E740E" w:rsidRPr="00755F5A">
          <w:rPr>
            <w:rFonts w:cstheme="minorHAnsi"/>
            <w:sz w:val="24"/>
            <w:szCs w:val="24"/>
          </w:rPr>
          <w:t>its</w:t>
        </w:r>
      </w:ins>
      <w:ins w:id="262" w:author="KON" w:date="2012-07-19T10:50:00Z">
        <w:r w:rsidR="008E740E" w:rsidRPr="00755F5A">
          <w:rPr>
            <w:rFonts w:cstheme="minorHAnsi"/>
            <w:sz w:val="24"/>
            <w:szCs w:val="24"/>
          </w:rPr>
          <w:t xml:space="preserve"> 3D environment. </w:t>
        </w:r>
      </w:ins>
      <w:ins w:id="263" w:author="KON" w:date="2012-07-19T10:51:00Z">
        <w:r w:rsidR="008E740E" w:rsidRPr="00755F5A">
          <w:rPr>
            <w:rFonts w:cstheme="minorHAnsi"/>
            <w:sz w:val="24"/>
            <w:szCs w:val="24"/>
          </w:rPr>
          <w:t>It must register itself with the server and attempt to ensure the information it is sending is valid.</w:t>
        </w:r>
      </w:ins>
      <w:ins w:id="264" w:author="PeePeeSpeed" w:date="2012-07-27T11:26:00Z">
        <w:r w:rsidR="00B15CE0">
          <w:rPr>
            <w:rFonts w:cstheme="minorHAnsi"/>
            <w:sz w:val="24"/>
            <w:szCs w:val="24"/>
          </w:rPr>
          <w:t xml:space="preserve"> We will endeavour to use XNA and the XNA Game Studio to develop this platform.</w:t>
        </w:r>
      </w:ins>
    </w:p>
    <w:p w:rsidR="00E520A7" w:rsidRPr="00755F5A" w:rsidRDefault="008E740E">
      <w:pPr>
        <w:rPr>
          <w:rFonts w:eastAsiaTheme="majorEastAsia" w:cstheme="minorHAnsi"/>
          <w:b/>
          <w:bCs/>
          <w:color w:val="4F81BD" w:themeColor="accent1"/>
          <w:sz w:val="36"/>
          <w:szCs w:val="36"/>
        </w:rPr>
      </w:pPr>
      <w:bookmarkStart w:id="265" w:name="_Toc331155953"/>
      <w:ins w:id="266" w:author="KON" w:date="2012-07-19T10:57:00Z">
        <w:r w:rsidRPr="00755F5A">
          <w:rPr>
            <w:rStyle w:val="Heading2Char"/>
            <w:rFonts w:asciiTheme="minorHAnsi" w:hAnsiTheme="minorHAnsi" w:cstheme="minorHAnsi"/>
          </w:rPr>
          <w:t xml:space="preserve">2.4 </w:t>
        </w:r>
      </w:ins>
      <w:ins w:id="267" w:author="KON" w:date="2012-08-16T11:28:00Z">
        <w:r w:rsidR="00FC6A07">
          <w:rPr>
            <w:rStyle w:val="Heading2Char"/>
            <w:rFonts w:asciiTheme="minorHAnsi" w:hAnsiTheme="minorHAnsi" w:cstheme="minorHAnsi"/>
          </w:rPr>
          <w:t>Subject area</w:t>
        </w:r>
      </w:ins>
      <w:ins w:id="268" w:author="KON" w:date="2012-07-19T10:51:00Z">
        <w:r w:rsidRPr="00755F5A">
          <w:rPr>
            <w:rStyle w:val="Heading2Char"/>
            <w:rFonts w:asciiTheme="minorHAnsi" w:hAnsiTheme="minorHAnsi" w:cstheme="minorHAnsi"/>
          </w:rPr>
          <w:t xml:space="preserve"> #3 </w:t>
        </w:r>
      </w:ins>
      <w:ins w:id="269" w:author="KON" w:date="2012-07-19T10:55:00Z">
        <w:r w:rsidRPr="00755F5A">
          <w:rPr>
            <w:rStyle w:val="Heading2Char"/>
            <w:rFonts w:asciiTheme="minorHAnsi" w:hAnsiTheme="minorHAnsi" w:cstheme="minorHAnsi"/>
          </w:rPr>
          <w:t>Servers</w:t>
        </w:r>
      </w:ins>
      <w:bookmarkEnd w:id="265"/>
      <w:ins w:id="270" w:author="KON" w:date="2012-07-19T10:51:00Z">
        <w:r w:rsidRPr="00755F5A">
          <w:rPr>
            <w:rFonts w:cstheme="minorHAnsi"/>
            <w:sz w:val="24"/>
            <w:szCs w:val="24"/>
          </w:rPr>
          <w:br/>
        </w:r>
        <w:proofErr w:type="gramStart"/>
        <w:r w:rsidRPr="00755F5A">
          <w:rPr>
            <w:rFonts w:cstheme="minorHAnsi"/>
            <w:sz w:val="24"/>
            <w:szCs w:val="24"/>
          </w:rPr>
          <w:t>This</w:t>
        </w:r>
        <w:proofErr w:type="gramEnd"/>
        <w:r w:rsidRPr="00755F5A">
          <w:rPr>
            <w:rFonts w:cstheme="minorHAnsi"/>
            <w:sz w:val="24"/>
            <w:szCs w:val="24"/>
          </w:rPr>
          <w:t xml:space="preserve"> will be a server </w:t>
        </w:r>
      </w:ins>
      <w:ins w:id="271" w:author="KON" w:date="2012-08-02T11:37:00Z">
        <w:r w:rsidR="003446D8">
          <w:rPr>
            <w:rFonts w:cstheme="minorHAnsi"/>
            <w:sz w:val="24"/>
            <w:szCs w:val="24"/>
          </w:rPr>
          <w:t xml:space="preserve">used </w:t>
        </w:r>
      </w:ins>
      <w:ins w:id="272" w:author="KON" w:date="2012-07-19T10:51:00Z">
        <w:r w:rsidRPr="00755F5A">
          <w:rPr>
            <w:rFonts w:cstheme="minorHAnsi"/>
            <w:sz w:val="24"/>
            <w:szCs w:val="24"/>
          </w:rPr>
          <w:t>locally and remotely that is cap</w:t>
        </w:r>
      </w:ins>
      <w:ins w:id="273" w:author="KON" w:date="2012-07-19T10:52:00Z">
        <w:r w:rsidRPr="00755F5A">
          <w:rPr>
            <w:rFonts w:cstheme="minorHAnsi"/>
            <w:sz w:val="24"/>
            <w:szCs w:val="24"/>
          </w:rPr>
          <w:t xml:space="preserve">able of handling data developed in the Kinect client. A server already </w:t>
        </w:r>
      </w:ins>
      <w:ins w:id="274" w:author="KON" w:date="2012-07-19T10:53:00Z">
        <w:r w:rsidRPr="00755F5A">
          <w:rPr>
            <w:rFonts w:cstheme="minorHAnsi"/>
            <w:sz w:val="24"/>
            <w:szCs w:val="24"/>
          </w:rPr>
          <w:t>exists</w:t>
        </w:r>
      </w:ins>
      <w:ins w:id="275" w:author="KON" w:date="2012-07-19T10:52:00Z">
        <w:r w:rsidRPr="00755F5A">
          <w:rPr>
            <w:rFonts w:cstheme="minorHAnsi"/>
            <w:sz w:val="24"/>
            <w:szCs w:val="24"/>
          </w:rPr>
          <w:t xml:space="preserve"> but may need modification.</w:t>
        </w:r>
      </w:ins>
      <w:ins w:id="276" w:author="KON" w:date="2012-07-19T10:53:00Z">
        <w:r w:rsidRPr="00755F5A">
          <w:rPr>
            <w:rFonts w:cstheme="minorHAnsi"/>
            <w:sz w:val="24"/>
            <w:szCs w:val="24"/>
          </w:rPr>
          <w:t xml:space="preserve"> This sever should be capable of handling both the push and pull of movement information at a reasonable level of performance</w:t>
        </w:r>
      </w:ins>
      <w:ins w:id="277" w:author="KON" w:date="2012-07-19T11:07:00Z">
        <w:r w:rsidR="004D0C02" w:rsidRPr="00755F5A">
          <w:rPr>
            <w:rFonts w:cstheme="minorHAnsi"/>
            <w:sz w:val="24"/>
            <w:szCs w:val="24"/>
          </w:rPr>
          <w:t xml:space="preserve"> using a database</w:t>
        </w:r>
      </w:ins>
      <w:ins w:id="278" w:author="KON" w:date="2012-07-19T10:53:00Z">
        <w:r w:rsidRPr="00755F5A">
          <w:rPr>
            <w:rFonts w:cstheme="minorHAnsi"/>
            <w:sz w:val="24"/>
            <w:szCs w:val="24"/>
          </w:rPr>
          <w:t>. This server should a</w:t>
        </w:r>
      </w:ins>
      <w:ins w:id="279" w:author="KON" w:date="2012-07-19T10:54:00Z">
        <w:r w:rsidRPr="00755F5A">
          <w:rPr>
            <w:rFonts w:cstheme="minorHAnsi"/>
            <w:sz w:val="24"/>
            <w:szCs w:val="24"/>
          </w:rPr>
          <w:t>lso allow both push and pull clients to register themselves.</w:t>
        </w:r>
      </w:ins>
      <w:r w:rsidR="00E520A7" w:rsidRPr="00755F5A">
        <w:rPr>
          <w:rFonts w:cstheme="minorHAnsi"/>
          <w:sz w:val="36"/>
          <w:szCs w:val="36"/>
        </w:rPr>
        <w:br w:type="page"/>
      </w:r>
    </w:p>
    <w:p w:rsidR="00E520A7" w:rsidRPr="00755F5A" w:rsidRDefault="004D0C02" w:rsidP="00257FB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280" w:name="_Toc331155954"/>
      <w:r w:rsidRPr="00755F5A">
        <w:rPr>
          <w:rFonts w:asciiTheme="minorHAnsi" w:hAnsiTheme="minorHAnsi" w:cstheme="minorHAnsi"/>
          <w:sz w:val="36"/>
          <w:szCs w:val="36"/>
        </w:rPr>
        <w:lastRenderedPageBreak/>
        <w:t xml:space="preserve">3. </w:t>
      </w:r>
      <w:r w:rsidR="00E520A7" w:rsidRPr="00755F5A">
        <w:rPr>
          <w:rFonts w:asciiTheme="minorHAnsi" w:hAnsiTheme="minorHAnsi" w:cstheme="minorHAnsi"/>
          <w:sz w:val="36"/>
          <w:szCs w:val="36"/>
        </w:rPr>
        <w:t>Study documents</w:t>
      </w:r>
      <w:bookmarkEnd w:id="280"/>
    </w:p>
    <w:p w:rsidR="00B15CE0" w:rsidRDefault="00D208F9">
      <w:pPr>
        <w:rPr>
          <w:ins w:id="281" w:author="PeePeeSpeed" w:date="2012-07-27T11:28:00Z"/>
          <w:rFonts w:cstheme="minorHAnsi"/>
          <w:sz w:val="24"/>
          <w:szCs w:val="24"/>
        </w:rPr>
      </w:pPr>
      <w:ins w:id="282" w:author="KON" w:date="2012-07-23T13:16:00Z">
        <w:r w:rsidRPr="00D208F9">
          <w:rPr>
            <w:rFonts w:cstheme="minorHAnsi"/>
            <w:sz w:val="24"/>
            <w:szCs w:val="24"/>
            <w:rPrChange w:id="283" w:author="KON" w:date="2012-07-23T13:1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36"/>
                <w:szCs w:val="36"/>
              </w:rPr>
            </w:rPrChange>
          </w:rPr>
          <w:t xml:space="preserve">To develop the overall model described in this document we researched into the </w:t>
        </w:r>
      </w:ins>
      <w:ins w:id="284" w:author="KON" w:date="2012-07-23T13:17:00Z">
        <w:r w:rsidRPr="00D208F9">
          <w:rPr>
            <w:rFonts w:cstheme="minorHAnsi"/>
            <w:sz w:val="24"/>
            <w:szCs w:val="24"/>
            <w:rPrChange w:id="285" w:author="KON" w:date="2012-07-23T13:1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36"/>
                <w:szCs w:val="36"/>
              </w:rPr>
            </w:rPrChange>
          </w:rPr>
          <w:t>existing</w:t>
        </w:r>
      </w:ins>
      <w:ins w:id="286" w:author="KON" w:date="2012-07-23T13:16:00Z">
        <w:r w:rsidRPr="00D208F9">
          <w:rPr>
            <w:rFonts w:cstheme="minorHAnsi"/>
            <w:sz w:val="24"/>
            <w:szCs w:val="24"/>
            <w:rPrChange w:id="287" w:author="KON" w:date="2012-07-23T13:1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36"/>
                <w:szCs w:val="36"/>
              </w:rPr>
            </w:rPrChange>
          </w:rPr>
          <w:t xml:space="preserve"> problem context and </w:t>
        </w:r>
      </w:ins>
      <w:ins w:id="288" w:author="KON" w:date="2012-07-23T13:17:00Z">
        <w:r w:rsidRPr="00D208F9">
          <w:rPr>
            <w:rFonts w:cstheme="minorHAnsi"/>
            <w:sz w:val="24"/>
            <w:szCs w:val="24"/>
            <w:rPrChange w:id="289" w:author="KON" w:date="2012-07-23T13:1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36"/>
                <w:szCs w:val="36"/>
              </w:rPr>
            </w:rPrChange>
          </w:rPr>
          <w:t>environment</w:t>
        </w:r>
      </w:ins>
      <w:ins w:id="290" w:author="KON" w:date="2012-07-23T13:16:00Z">
        <w:r w:rsidRPr="00D208F9">
          <w:rPr>
            <w:rFonts w:cstheme="minorHAnsi"/>
            <w:sz w:val="24"/>
            <w:szCs w:val="24"/>
            <w:rPrChange w:id="291" w:author="KON" w:date="2012-07-23T13:1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36"/>
                <w:szCs w:val="36"/>
              </w:rPr>
            </w:rPrChange>
          </w:rPr>
          <w:t>.</w:t>
        </w:r>
      </w:ins>
      <w:ins w:id="292" w:author="KON" w:date="2012-07-23T13:17:00Z">
        <w:r w:rsidRPr="00D208F9">
          <w:rPr>
            <w:rFonts w:cstheme="minorHAnsi"/>
            <w:sz w:val="24"/>
            <w:szCs w:val="24"/>
            <w:rPrChange w:id="293" w:author="KON" w:date="2012-07-23T13:1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36"/>
                <w:szCs w:val="36"/>
              </w:rPr>
            </w:rPrChange>
          </w:rPr>
          <w:t xml:space="preserve"> We also performed research into other solutions available and software we planned to use in our final working product.</w:t>
        </w:r>
      </w:ins>
      <w:ins w:id="294" w:author="PeePeeSpeed" w:date="2012-07-27T11:28:00Z">
        <w:r w:rsidR="00B15CE0">
          <w:rPr>
            <w:rFonts w:cstheme="minorHAnsi"/>
            <w:sz w:val="24"/>
            <w:szCs w:val="24"/>
          </w:rPr>
          <w:t xml:space="preserve"> </w:t>
        </w:r>
      </w:ins>
    </w:p>
    <w:p w:rsidR="00E520A7" w:rsidRPr="00870F90" w:rsidRDefault="00B15CE0">
      <w:pPr>
        <w:rPr>
          <w:rFonts w:eastAsiaTheme="majorEastAsia" w:cstheme="minorHAnsi"/>
          <w:b/>
          <w:bCs/>
          <w:color w:val="4F81BD" w:themeColor="accent1"/>
          <w:sz w:val="24"/>
          <w:szCs w:val="24"/>
          <w:rPrChange w:id="295" w:author="KON" w:date="2012-07-23T13:19:00Z">
            <w:rPr>
              <w:rFonts w:eastAsiaTheme="majorEastAsia" w:cstheme="minorHAnsi"/>
              <w:b/>
              <w:bCs/>
              <w:color w:val="4F81BD" w:themeColor="accent1"/>
              <w:sz w:val="36"/>
              <w:szCs w:val="36"/>
            </w:rPr>
          </w:rPrChange>
        </w:rPr>
      </w:pPr>
      <w:ins w:id="296" w:author="PeePeeSpeed" w:date="2012-07-27T11:28:00Z">
        <w:r>
          <w:rPr>
            <w:rFonts w:cstheme="minorHAnsi"/>
            <w:sz w:val="24"/>
            <w:szCs w:val="24"/>
          </w:rPr>
          <w:t xml:space="preserve">We </w:t>
        </w:r>
      </w:ins>
      <w:ins w:id="297" w:author="PeePeeSpeed" w:date="2012-07-27T11:36:00Z">
        <w:r w:rsidR="00C022B5">
          <w:rPr>
            <w:rFonts w:cstheme="minorHAnsi"/>
            <w:sz w:val="24"/>
            <w:szCs w:val="24"/>
          </w:rPr>
          <w:t>have received existing</w:t>
        </w:r>
      </w:ins>
      <w:ins w:id="298" w:author="PeePeeSpeed" w:date="2012-07-27T11:38:00Z">
        <w:r w:rsidR="00C022B5">
          <w:rPr>
            <w:rFonts w:cstheme="minorHAnsi"/>
            <w:sz w:val="24"/>
            <w:szCs w:val="24"/>
          </w:rPr>
          <w:t xml:space="preserve"> code from ou</w:t>
        </w:r>
      </w:ins>
      <w:ins w:id="299" w:author="PeePeeSpeed" w:date="2012-07-27T11:39:00Z">
        <w:r w:rsidR="00C022B5">
          <w:rPr>
            <w:rFonts w:cstheme="minorHAnsi"/>
            <w:sz w:val="24"/>
            <w:szCs w:val="24"/>
          </w:rPr>
          <w:t xml:space="preserve">r client. This code </w:t>
        </w:r>
      </w:ins>
      <w:ins w:id="300" w:author="PeePeeSpeed" w:date="2012-07-27T11:40:00Z">
        <w:r w:rsidR="00C022B5">
          <w:rPr>
            <w:rFonts w:cstheme="minorHAnsi"/>
            <w:sz w:val="24"/>
            <w:szCs w:val="24"/>
          </w:rPr>
          <w:t xml:space="preserve">has been worked on previously by </w:t>
        </w:r>
        <w:del w:id="301" w:author="KON" w:date="2012-08-10T09:43:00Z">
          <w:r w:rsidR="00C022B5" w:rsidDel="00755E5C">
            <w:rPr>
              <w:rFonts w:cstheme="minorHAnsi"/>
              <w:sz w:val="24"/>
              <w:szCs w:val="24"/>
            </w:rPr>
            <w:delText xml:space="preserve">former </w:delText>
          </w:r>
        </w:del>
      </w:ins>
      <w:ins w:id="302" w:author="PeePeeSpeed" w:date="2012-07-27T11:42:00Z">
        <w:del w:id="303" w:author="KON" w:date="2012-08-10T09:43:00Z">
          <w:r w:rsidR="00C022B5" w:rsidDel="00755E5C">
            <w:rPr>
              <w:rFonts w:cstheme="minorHAnsi"/>
              <w:sz w:val="24"/>
              <w:szCs w:val="24"/>
            </w:rPr>
            <w:delText xml:space="preserve">B.I.T students. </w:delText>
          </w:r>
        </w:del>
      </w:ins>
      <w:ins w:id="304" w:author="KON" w:date="2012-08-10T09:43:00Z">
        <w:r w:rsidR="00755E5C">
          <w:rPr>
            <w:rFonts w:cstheme="minorHAnsi"/>
            <w:sz w:val="24"/>
            <w:szCs w:val="24"/>
          </w:rPr>
          <w:t xml:space="preserve">students at a work shop comprised of people from industry and tertiary institutes. </w:t>
        </w:r>
      </w:ins>
      <w:ins w:id="305" w:author="PeePeeSpeed" w:date="2012-07-27T11:42:00Z">
        <w:r w:rsidR="00C022B5">
          <w:rPr>
            <w:rFonts w:cstheme="minorHAnsi"/>
            <w:sz w:val="24"/>
            <w:szCs w:val="24"/>
          </w:rPr>
          <w:t xml:space="preserve">We will continue </w:t>
        </w:r>
      </w:ins>
      <w:ins w:id="306" w:author="PeePeeSpeed" w:date="2012-07-27T11:55:00Z">
        <w:r w:rsidR="004536F3">
          <w:rPr>
            <w:rFonts w:cstheme="minorHAnsi"/>
            <w:sz w:val="24"/>
            <w:szCs w:val="24"/>
          </w:rPr>
          <w:t>to add functionality to this code to interpret a</w:t>
        </w:r>
      </w:ins>
      <w:ins w:id="307" w:author="PeePeeSpeed" w:date="2012-07-27T11:56:00Z">
        <w:r w:rsidR="004536F3">
          <w:rPr>
            <w:rFonts w:cstheme="minorHAnsi"/>
            <w:sz w:val="24"/>
            <w:szCs w:val="24"/>
          </w:rPr>
          <w:t>nd</w:t>
        </w:r>
      </w:ins>
      <w:ins w:id="308" w:author="PeePeeSpeed" w:date="2012-07-27T11:59:00Z">
        <w:r w:rsidR="004536F3">
          <w:rPr>
            <w:rFonts w:cstheme="minorHAnsi"/>
            <w:sz w:val="24"/>
            <w:szCs w:val="24"/>
          </w:rPr>
          <w:t xml:space="preserve"> send the data captured between the local client and the remote web server.</w:t>
        </w:r>
      </w:ins>
      <w:r w:rsidR="00D208F9" w:rsidRPr="00D208F9">
        <w:rPr>
          <w:rFonts w:cstheme="minorHAnsi"/>
          <w:sz w:val="24"/>
          <w:szCs w:val="24"/>
          <w:rPrChange w:id="309" w:author="KON" w:date="2012-07-23T13:19:00Z">
            <w:rPr>
              <w:rFonts w:asciiTheme="majorHAnsi" w:eastAsiaTheme="majorEastAsia" w:hAnsiTheme="majorHAnsi" w:cstheme="minorHAnsi"/>
              <w:b/>
              <w:bCs/>
              <w:i/>
              <w:iCs/>
              <w:color w:val="4F81BD" w:themeColor="accent1"/>
              <w:sz w:val="36"/>
              <w:szCs w:val="36"/>
            </w:rPr>
          </w:rPrChange>
        </w:rPr>
        <w:br w:type="page"/>
      </w:r>
    </w:p>
    <w:p w:rsidR="00E520A7" w:rsidRPr="00755F5A" w:rsidRDefault="004D0C02" w:rsidP="00257FBD">
      <w:pPr>
        <w:pStyle w:val="Heading2"/>
        <w:rPr>
          <w:ins w:id="310" w:author="KON" w:date="2012-07-19T11:16:00Z"/>
          <w:rFonts w:asciiTheme="minorHAnsi" w:hAnsiTheme="minorHAnsi" w:cstheme="minorHAnsi"/>
          <w:sz w:val="36"/>
          <w:szCs w:val="36"/>
        </w:rPr>
      </w:pPr>
      <w:bookmarkStart w:id="311" w:name="_Toc331155955"/>
      <w:r w:rsidRPr="00755F5A">
        <w:rPr>
          <w:rFonts w:asciiTheme="minorHAnsi" w:hAnsiTheme="minorHAnsi" w:cstheme="minorHAnsi"/>
          <w:sz w:val="36"/>
          <w:szCs w:val="36"/>
        </w:rPr>
        <w:lastRenderedPageBreak/>
        <w:t xml:space="preserve">4. </w:t>
      </w:r>
      <w:r w:rsidR="00E520A7" w:rsidRPr="00755F5A">
        <w:rPr>
          <w:rFonts w:asciiTheme="minorHAnsi" w:hAnsiTheme="minorHAnsi" w:cstheme="minorHAnsi"/>
          <w:sz w:val="36"/>
          <w:szCs w:val="36"/>
        </w:rPr>
        <w:t>Develop the model</w:t>
      </w:r>
      <w:bookmarkEnd w:id="311"/>
    </w:p>
    <w:p w:rsidR="004D0C02" w:rsidRPr="00755F5A" w:rsidRDefault="004D0C02" w:rsidP="003A31C0">
      <w:pPr>
        <w:rPr>
          <w:rFonts w:cstheme="minorHAnsi"/>
          <w:sz w:val="24"/>
          <w:szCs w:val="24"/>
        </w:rPr>
      </w:pPr>
      <w:ins w:id="312" w:author="KON" w:date="2012-07-19T11:16:00Z">
        <w:r w:rsidRPr="00755F5A">
          <w:rPr>
            <w:rFonts w:cstheme="minorHAnsi"/>
            <w:sz w:val="24"/>
            <w:szCs w:val="24"/>
          </w:rPr>
          <w:t xml:space="preserve">This is where we partition </w:t>
        </w:r>
      </w:ins>
      <w:ins w:id="313" w:author="KON" w:date="2012-07-19T11:17:00Z">
        <w:r w:rsidRPr="00755F5A">
          <w:rPr>
            <w:rFonts w:cstheme="minorHAnsi"/>
            <w:sz w:val="24"/>
            <w:szCs w:val="24"/>
          </w:rPr>
          <w:t>each domain into a number of layers</w:t>
        </w:r>
      </w:ins>
      <w:ins w:id="314" w:author="KON" w:date="2012-07-19T11:21:00Z">
        <w:r w:rsidR="00CB5304" w:rsidRPr="00755F5A">
          <w:rPr>
            <w:rFonts w:cstheme="minorHAnsi"/>
            <w:sz w:val="24"/>
            <w:szCs w:val="24"/>
          </w:rPr>
          <w:t xml:space="preserve"> to develop individual models. These </w:t>
        </w:r>
      </w:ins>
      <w:ins w:id="315" w:author="KON" w:date="2012-07-19T11:23:00Z">
        <w:r w:rsidR="00CB5304" w:rsidRPr="00755F5A">
          <w:rPr>
            <w:rFonts w:cstheme="minorHAnsi"/>
            <w:sz w:val="24"/>
            <w:szCs w:val="24"/>
          </w:rPr>
          <w:t>domains</w:t>
        </w:r>
      </w:ins>
      <w:ins w:id="316" w:author="KON" w:date="2012-07-19T11:21:00Z">
        <w:r w:rsidR="00CB5304" w:rsidRPr="00755F5A">
          <w:rPr>
            <w:rFonts w:cstheme="minorHAnsi"/>
            <w:sz w:val="24"/>
            <w:szCs w:val="24"/>
          </w:rPr>
          <w:t xml:space="preserve"> are split into</w:t>
        </w:r>
      </w:ins>
      <w:ins w:id="317" w:author="KON" w:date="2012-07-19T11:22:00Z">
        <w:r w:rsidR="00CB5304" w:rsidRPr="00755F5A">
          <w:rPr>
            <w:rFonts w:cstheme="minorHAnsi"/>
            <w:sz w:val="24"/>
            <w:szCs w:val="24"/>
          </w:rPr>
          <w:t xml:space="preserve"> four main layers.</w:t>
        </w:r>
        <w:r w:rsidR="00CB5304" w:rsidRPr="00755F5A">
          <w:rPr>
            <w:rFonts w:cstheme="minorHAnsi"/>
            <w:sz w:val="24"/>
            <w:szCs w:val="24"/>
          </w:rPr>
          <w:br/>
          <w:t>- User Interface</w:t>
        </w:r>
        <w:r w:rsidR="00CB5304" w:rsidRPr="00755F5A">
          <w:rPr>
            <w:rFonts w:cstheme="minorHAnsi"/>
            <w:sz w:val="24"/>
            <w:szCs w:val="24"/>
          </w:rPr>
          <w:br/>
          <w:t>- Problem Domain</w:t>
        </w:r>
        <w:r w:rsidR="00CB5304" w:rsidRPr="00755F5A">
          <w:rPr>
            <w:rFonts w:cstheme="minorHAnsi"/>
            <w:sz w:val="24"/>
            <w:szCs w:val="24"/>
          </w:rPr>
          <w:br/>
          <w:t>- System Interface</w:t>
        </w:r>
        <w:r w:rsidR="00CB5304" w:rsidRPr="00755F5A">
          <w:rPr>
            <w:rFonts w:cstheme="minorHAnsi"/>
            <w:sz w:val="24"/>
            <w:szCs w:val="24"/>
          </w:rPr>
          <w:br/>
          <w:t>- Data Management</w:t>
        </w:r>
      </w:ins>
    </w:p>
    <w:p w:rsidR="00C46D05" w:rsidRDefault="00D208F9" w:rsidP="003A31C0">
      <w:pPr>
        <w:pStyle w:val="Heading2"/>
        <w:rPr>
          <w:ins w:id="318" w:author="KON" w:date="2012-07-23T13:06:00Z"/>
          <w:rFonts w:asciiTheme="minorHAnsi" w:hAnsiTheme="minorHAnsi" w:cstheme="minorHAnsi"/>
          <w:sz w:val="32"/>
          <w:szCs w:val="32"/>
        </w:rPr>
      </w:pPr>
      <w:ins w:id="319" w:author="KON" w:date="2012-07-19T11:11:00Z">
        <w:r w:rsidRPr="00D208F9">
          <w:rPr>
            <w:rFonts w:asciiTheme="minorHAnsi" w:hAnsiTheme="minorHAnsi" w:cstheme="minorHAnsi"/>
            <w:rPrChange w:id="320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</w:rPrChange>
          </w:rPr>
          <w:br/>
        </w:r>
      </w:ins>
    </w:p>
    <w:p w:rsidR="00C46D05" w:rsidRDefault="00C46D05">
      <w:pPr>
        <w:rPr>
          <w:ins w:id="321" w:author="KON" w:date="2012-07-23T13:06:00Z"/>
          <w:rFonts w:eastAsiaTheme="majorEastAsia" w:cstheme="minorHAnsi"/>
          <w:b/>
          <w:bCs/>
          <w:color w:val="4F81BD" w:themeColor="accent1"/>
          <w:sz w:val="32"/>
          <w:szCs w:val="32"/>
        </w:rPr>
      </w:pPr>
      <w:ins w:id="322" w:author="KON" w:date="2012-07-23T13:06:00Z">
        <w:r>
          <w:rPr>
            <w:rFonts w:cstheme="minorHAnsi"/>
            <w:sz w:val="32"/>
            <w:szCs w:val="32"/>
          </w:rPr>
          <w:br w:type="page"/>
        </w:r>
      </w:ins>
    </w:p>
    <w:p w:rsidR="004D0C02" w:rsidRPr="00755F5A" w:rsidRDefault="00F96D44" w:rsidP="003A31C0">
      <w:pPr>
        <w:pStyle w:val="Heading2"/>
        <w:rPr>
          <w:ins w:id="323" w:author="KON" w:date="2012-07-19T11:23:00Z"/>
          <w:rFonts w:asciiTheme="minorHAnsi" w:hAnsiTheme="minorHAnsi" w:cstheme="minorHAnsi"/>
          <w:sz w:val="32"/>
          <w:szCs w:val="32"/>
        </w:rPr>
      </w:pPr>
      <w:bookmarkStart w:id="324" w:name="_Toc331155956"/>
      <w:ins w:id="325" w:author="KON" w:date="2012-07-19T11:56:00Z">
        <w:r w:rsidRPr="00755F5A">
          <w:rPr>
            <w:rFonts w:asciiTheme="minorHAnsi" w:hAnsiTheme="minorHAnsi" w:cstheme="minorHAnsi"/>
            <w:sz w:val="32"/>
            <w:szCs w:val="32"/>
          </w:rPr>
          <w:lastRenderedPageBreak/>
          <w:t xml:space="preserve">4.1 </w:t>
        </w:r>
      </w:ins>
      <w:ins w:id="326" w:author="KON" w:date="2012-08-16T11:28:00Z">
        <w:r w:rsidR="00FC6A07">
          <w:rPr>
            <w:rFonts w:asciiTheme="minorHAnsi" w:hAnsiTheme="minorHAnsi" w:cstheme="minorHAnsi"/>
            <w:sz w:val="32"/>
            <w:szCs w:val="32"/>
          </w:rPr>
          <w:t>Subject area</w:t>
        </w:r>
      </w:ins>
      <w:ins w:id="327" w:author="KON" w:date="2012-07-19T11:11:00Z">
        <w:r w:rsidR="004D0C02" w:rsidRPr="00755F5A">
          <w:rPr>
            <w:rFonts w:asciiTheme="minorHAnsi" w:hAnsiTheme="minorHAnsi" w:cstheme="minorHAnsi"/>
            <w:sz w:val="32"/>
            <w:szCs w:val="32"/>
          </w:rPr>
          <w:t xml:space="preserve"> #1 Kinect Client</w:t>
        </w:r>
      </w:ins>
      <w:bookmarkEnd w:id="324"/>
    </w:p>
    <w:p w:rsidR="00CB5304" w:rsidRPr="00755F5A" w:rsidRDefault="00CB5304">
      <w:pPr>
        <w:rPr>
          <w:ins w:id="328" w:author="KON" w:date="2012-07-19T11:25:00Z"/>
          <w:rFonts w:cstheme="minorHAnsi"/>
          <w:b/>
          <w:sz w:val="24"/>
          <w:szCs w:val="24"/>
        </w:rPr>
      </w:pPr>
      <w:ins w:id="329" w:author="KON" w:date="2012-07-19T11:24:00Z">
        <w:r w:rsidRPr="00755F5A">
          <w:rPr>
            <w:rFonts w:cstheme="minorHAnsi"/>
            <w:b/>
            <w:sz w:val="24"/>
            <w:szCs w:val="24"/>
          </w:rPr>
          <w:t xml:space="preserve">User Interface </w:t>
        </w:r>
      </w:ins>
      <w:ins w:id="330" w:author="KON" w:date="2012-07-19T11:23:00Z">
        <w:r w:rsidRPr="00755F5A">
          <w:rPr>
            <w:rFonts w:cstheme="minorHAnsi"/>
            <w:b/>
            <w:sz w:val="24"/>
            <w:szCs w:val="24"/>
          </w:rPr>
          <w:t>requirements</w:t>
        </w:r>
      </w:ins>
    </w:p>
    <w:p w:rsidR="00CB5304" w:rsidRPr="00755F5A" w:rsidRDefault="00D81C84">
      <w:pPr>
        <w:rPr>
          <w:ins w:id="331" w:author="KON" w:date="2012-07-19T11:23:00Z"/>
          <w:rFonts w:cstheme="minorHAnsi"/>
          <w:sz w:val="24"/>
          <w:szCs w:val="24"/>
        </w:rPr>
      </w:pPr>
      <w:ins w:id="332" w:author="KON" w:date="2012-07-19T11:37:00Z">
        <w:r w:rsidRPr="00755F5A">
          <w:rPr>
            <w:rFonts w:cstheme="minorHAnsi"/>
            <w:sz w:val="24"/>
            <w:szCs w:val="24"/>
          </w:rPr>
          <w:t>Indication of connection within server</w:t>
        </w:r>
        <w:r w:rsidR="007F63C3" w:rsidRPr="00755F5A">
          <w:rPr>
            <w:rFonts w:cstheme="minorHAnsi"/>
            <w:sz w:val="24"/>
            <w:szCs w:val="24"/>
          </w:rPr>
          <w:br/>
          <w:t>Indication of successful interfacing with Kinect Device</w:t>
        </w:r>
        <w:r w:rsidR="007F63C3" w:rsidRPr="00755F5A">
          <w:rPr>
            <w:rFonts w:cstheme="minorHAnsi"/>
            <w:sz w:val="24"/>
            <w:szCs w:val="24"/>
          </w:rPr>
          <w:br/>
          <w:t>Display of current Kinect output</w:t>
        </w:r>
        <w:r w:rsidR="007F63C3" w:rsidRPr="00755F5A">
          <w:rPr>
            <w:rFonts w:cstheme="minorHAnsi"/>
            <w:sz w:val="24"/>
            <w:szCs w:val="24"/>
          </w:rPr>
          <w:br/>
          <w:t>Display of Information being pushed to server</w:t>
        </w:r>
        <w:r w:rsidR="007F63C3" w:rsidRPr="00755F5A">
          <w:rPr>
            <w:rFonts w:cstheme="minorHAnsi"/>
            <w:sz w:val="24"/>
            <w:szCs w:val="24"/>
          </w:rPr>
          <w:br/>
        </w:r>
      </w:ins>
      <w:ins w:id="333" w:author="KON" w:date="2012-07-19T11:38:00Z">
        <w:r w:rsidR="007F63C3" w:rsidRPr="00755F5A">
          <w:rPr>
            <w:rFonts w:cstheme="minorHAnsi"/>
            <w:sz w:val="24"/>
            <w:szCs w:val="24"/>
          </w:rPr>
          <w:t>Error display</w:t>
        </w:r>
      </w:ins>
    </w:p>
    <w:p w:rsidR="00CB5304" w:rsidRPr="00755F5A" w:rsidRDefault="00CB5304">
      <w:pPr>
        <w:rPr>
          <w:ins w:id="334" w:author="KON" w:date="2012-07-19T11:41:00Z"/>
          <w:rFonts w:cstheme="minorHAnsi"/>
          <w:b/>
          <w:sz w:val="24"/>
          <w:szCs w:val="24"/>
        </w:rPr>
      </w:pPr>
      <w:ins w:id="335" w:author="KON" w:date="2012-07-19T11:23:00Z">
        <w:r w:rsidRPr="00755F5A">
          <w:rPr>
            <w:rFonts w:cstheme="minorHAnsi"/>
            <w:b/>
            <w:sz w:val="24"/>
            <w:szCs w:val="24"/>
          </w:rPr>
          <w:t>Problem Domain requirements</w:t>
        </w:r>
      </w:ins>
    </w:p>
    <w:p w:rsidR="007F63C3" w:rsidRPr="00755F5A" w:rsidRDefault="007F63C3">
      <w:pPr>
        <w:rPr>
          <w:ins w:id="336" w:author="KON" w:date="2012-07-19T11:23:00Z"/>
          <w:rFonts w:cstheme="minorHAnsi"/>
          <w:sz w:val="24"/>
          <w:szCs w:val="24"/>
        </w:rPr>
      </w:pPr>
      <w:proofErr w:type="gramStart"/>
      <w:ins w:id="337" w:author="KON" w:date="2012-07-19T11:41:00Z">
        <w:r w:rsidRPr="00755F5A">
          <w:rPr>
            <w:rFonts w:cstheme="minorHAnsi"/>
            <w:sz w:val="24"/>
            <w:szCs w:val="24"/>
          </w:rPr>
          <w:t>Transformation of Kinect data</w:t>
        </w:r>
      </w:ins>
      <w:ins w:id="338" w:author="PeePeeSpeed" w:date="2012-07-27T12:04:00Z">
        <w:r w:rsidR="004536F3">
          <w:rPr>
            <w:rFonts w:cstheme="minorHAnsi"/>
            <w:sz w:val="24"/>
            <w:szCs w:val="24"/>
          </w:rPr>
          <w:t xml:space="preserve"> to th</w:t>
        </w:r>
      </w:ins>
      <w:ins w:id="339" w:author="PeePeeSpeed" w:date="2012-07-27T12:05:00Z">
        <w:r w:rsidR="004536F3">
          <w:rPr>
            <w:rFonts w:cstheme="minorHAnsi"/>
            <w:sz w:val="24"/>
            <w:szCs w:val="24"/>
          </w:rPr>
          <w:t>e format that will be suitable for the server.</w:t>
        </w:r>
      </w:ins>
      <w:proofErr w:type="gramEnd"/>
    </w:p>
    <w:p w:rsidR="00CB5304" w:rsidRPr="00755F5A" w:rsidRDefault="00CB5304">
      <w:pPr>
        <w:rPr>
          <w:ins w:id="340" w:author="KON" w:date="2012-07-19T11:39:00Z"/>
          <w:rFonts w:cstheme="minorHAnsi"/>
          <w:b/>
          <w:sz w:val="24"/>
          <w:szCs w:val="24"/>
        </w:rPr>
      </w:pPr>
      <w:ins w:id="341" w:author="KON" w:date="2012-07-19T11:23:00Z">
        <w:r w:rsidRPr="00755F5A">
          <w:rPr>
            <w:rFonts w:cstheme="minorHAnsi"/>
            <w:b/>
            <w:sz w:val="24"/>
            <w:szCs w:val="24"/>
          </w:rPr>
          <w:t>System Interface requirements</w:t>
        </w:r>
      </w:ins>
    </w:p>
    <w:p w:rsidR="007F63C3" w:rsidRPr="00755F5A" w:rsidRDefault="007F63C3">
      <w:pPr>
        <w:rPr>
          <w:ins w:id="342" w:author="KON" w:date="2012-07-19T11:23:00Z"/>
          <w:rFonts w:cstheme="minorHAnsi"/>
          <w:sz w:val="24"/>
          <w:szCs w:val="24"/>
        </w:rPr>
      </w:pPr>
      <w:ins w:id="343" w:author="KON" w:date="2012-07-19T11:39:00Z">
        <w:r w:rsidRPr="00755F5A">
          <w:rPr>
            <w:rFonts w:cstheme="minorHAnsi"/>
            <w:sz w:val="24"/>
            <w:szCs w:val="24"/>
          </w:rPr>
          <w:t>Connecting successfully with Kinect device</w:t>
        </w:r>
      </w:ins>
      <w:ins w:id="344" w:author="KON" w:date="2012-07-19T11:40:00Z">
        <w:r w:rsidRPr="00755F5A">
          <w:rPr>
            <w:rFonts w:cstheme="minorHAnsi"/>
            <w:sz w:val="24"/>
            <w:szCs w:val="24"/>
          </w:rPr>
          <w:br/>
          <w:t>Ability to pull relevant information from the Kinect Device</w:t>
        </w:r>
      </w:ins>
      <w:ins w:id="345" w:author="KON" w:date="2012-07-19T11:42:00Z">
        <w:r w:rsidRPr="00755F5A">
          <w:rPr>
            <w:rFonts w:cstheme="minorHAnsi"/>
            <w:sz w:val="24"/>
            <w:szCs w:val="24"/>
          </w:rPr>
          <w:br/>
        </w:r>
        <w:proofErr w:type="gramStart"/>
        <w:r w:rsidRPr="00755F5A">
          <w:rPr>
            <w:rFonts w:cstheme="minorHAnsi"/>
            <w:sz w:val="24"/>
            <w:szCs w:val="24"/>
          </w:rPr>
          <w:t>Connecting</w:t>
        </w:r>
        <w:proofErr w:type="gramEnd"/>
        <w:r w:rsidRPr="00755F5A">
          <w:rPr>
            <w:rFonts w:cstheme="minorHAnsi"/>
            <w:sz w:val="24"/>
            <w:szCs w:val="24"/>
          </w:rPr>
          <w:t xml:space="preserve"> successfully with local server</w:t>
        </w:r>
        <w:r w:rsidRPr="00755F5A">
          <w:rPr>
            <w:rFonts w:cstheme="minorHAnsi"/>
            <w:sz w:val="24"/>
            <w:szCs w:val="24"/>
          </w:rPr>
          <w:br/>
          <w:t>Connecting successfully to remote server</w:t>
        </w:r>
        <w:r w:rsidRPr="00755F5A">
          <w:rPr>
            <w:rFonts w:cstheme="minorHAnsi"/>
            <w:sz w:val="24"/>
            <w:szCs w:val="24"/>
          </w:rPr>
          <w:br/>
          <w:t>Ability to push information to servers</w:t>
        </w:r>
      </w:ins>
      <w:ins w:id="346" w:author="KON" w:date="2012-07-19T11:43:00Z">
        <w:r w:rsidRPr="00755F5A">
          <w:rPr>
            <w:rFonts w:cstheme="minorHAnsi"/>
            <w:sz w:val="24"/>
            <w:szCs w:val="24"/>
          </w:rPr>
          <w:br/>
          <w:t>Ability to register with servers</w:t>
        </w:r>
      </w:ins>
    </w:p>
    <w:p w:rsidR="00CB5304" w:rsidRDefault="00CB5304">
      <w:pPr>
        <w:rPr>
          <w:ins w:id="347" w:author="KON" w:date="2012-07-23T13:04:00Z"/>
          <w:rFonts w:cstheme="minorHAnsi"/>
          <w:sz w:val="24"/>
          <w:szCs w:val="24"/>
        </w:rPr>
      </w:pPr>
      <w:ins w:id="348" w:author="KON" w:date="2012-07-19T11:23:00Z">
        <w:r w:rsidRPr="00755F5A">
          <w:rPr>
            <w:rFonts w:cstheme="minorHAnsi"/>
            <w:b/>
            <w:sz w:val="24"/>
            <w:szCs w:val="24"/>
          </w:rPr>
          <w:t xml:space="preserve">Data </w:t>
        </w:r>
      </w:ins>
      <w:ins w:id="349" w:author="KON" w:date="2012-07-19T11:24:00Z">
        <w:r w:rsidRPr="00755F5A">
          <w:rPr>
            <w:rFonts w:cstheme="minorHAnsi"/>
            <w:b/>
            <w:sz w:val="24"/>
            <w:szCs w:val="24"/>
          </w:rPr>
          <w:t>Management requirements</w:t>
        </w:r>
      </w:ins>
      <w:ins w:id="350" w:author="KON" w:date="2012-07-19T11:41:00Z">
        <w:r w:rsidR="007F63C3" w:rsidRPr="00755F5A">
          <w:rPr>
            <w:rFonts w:cstheme="minorHAnsi"/>
            <w:sz w:val="24"/>
            <w:szCs w:val="24"/>
          </w:rPr>
          <w:br/>
        </w:r>
        <w:r w:rsidR="007F63C3" w:rsidRPr="00755F5A">
          <w:rPr>
            <w:rFonts w:cstheme="minorHAnsi"/>
            <w:sz w:val="24"/>
            <w:szCs w:val="24"/>
          </w:rPr>
          <w:br/>
          <w:t>Successful storage of local information</w:t>
        </w:r>
        <w:r w:rsidR="007F63C3" w:rsidRPr="00755F5A">
          <w:rPr>
            <w:rFonts w:cstheme="minorHAnsi"/>
            <w:sz w:val="24"/>
            <w:szCs w:val="24"/>
          </w:rPr>
          <w:br/>
        </w:r>
        <w:del w:id="351" w:author="PeePeeSpeed" w:date="2012-07-27T12:26:00Z">
          <w:r w:rsidR="007F63C3" w:rsidRPr="00755F5A" w:rsidDel="00F37963">
            <w:rPr>
              <w:rFonts w:cstheme="minorHAnsi"/>
              <w:sz w:val="24"/>
              <w:szCs w:val="24"/>
            </w:rPr>
            <w:delText>No loss of data</w:delText>
          </w:r>
        </w:del>
      </w:ins>
    </w:p>
    <w:p w:rsidR="00C46D05" w:rsidRPr="00C46D05" w:rsidRDefault="00A45EAC">
      <w:pPr>
        <w:rPr>
          <w:ins w:id="352" w:author="KON" w:date="2012-07-23T13:04:00Z"/>
          <w:rFonts w:cstheme="minorHAnsi"/>
          <w:b/>
          <w:sz w:val="24"/>
          <w:szCs w:val="24"/>
          <w:rPrChange w:id="353" w:author="KON" w:date="2012-07-23T13:07:00Z">
            <w:rPr>
              <w:ins w:id="354" w:author="KON" w:date="2012-07-23T13:04:00Z"/>
              <w:rFonts w:cstheme="minorHAnsi"/>
              <w:sz w:val="24"/>
              <w:szCs w:val="24"/>
            </w:rPr>
          </w:rPrChange>
        </w:rPr>
      </w:pPr>
      <w:ins w:id="355" w:author="KON" w:date="2012-08-09T19:07:00Z">
        <w:r>
          <w:rPr>
            <w:rFonts w:cstheme="minorHAnsi"/>
            <w:b/>
            <w:sz w:val="24"/>
            <w:szCs w:val="24"/>
          </w:rPr>
          <w:t xml:space="preserve">Draft </w:t>
        </w:r>
      </w:ins>
      <w:ins w:id="356" w:author="KON" w:date="2012-07-23T13:04:00Z">
        <w:r w:rsidR="00D208F9" w:rsidRPr="00D208F9">
          <w:rPr>
            <w:rFonts w:cstheme="minorHAnsi"/>
            <w:b/>
            <w:sz w:val="24"/>
            <w:szCs w:val="24"/>
            <w:rPrChange w:id="357" w:author="KON" w:date="2012-07-23T13:07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Model</w:t>
        </w:r>
      </w:ins>
    </w:p>
    <w:p w:rsidR="00C46D05" w:rsidRPr="00755F5A" w:rsidRDefault="00A45EAC">
      <w:pPr>
        <w:rPr>
          <w:ins w:id="358" w:author="KON" w:date="2012-07-19T11:44:00Z"/>
          <w:rFonts w:cstheme="minorHAnsi"/>
          <w:sz w:val="24"/>
          <w:szCs w:val="24"/>
        </w:rPr>
      </w:pPr>
      <w:ins w:id="359" w:author="KON" w:date="2012-08-09T19:09:00Z">
        <w:r>
          <w:object w:dxaOrig="5723" w:dyaOrig="21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75.45pt;height:178.75pt" o:ole="">
              <v:imagedata r:id="rId9" o:title=""/>
            </v:shape>
            <o:OLEObject Type="Embed" ProgID="Visio.Drawing.11" ShapeID="_x0000_i1025" DrawAspect="Content" ObjectID="_1406621710" r:id="rId10"/>
          </w:object>
        </w:r>
      </w:ins>
      <w:del w:id="360" w:author="KON" w:date="2012-08-09T19:08:00Z">
        <w:r w:rsidR="00C46D05" w:rsidDel="00A45EAC">
          <w:fldChar w:fldCharType="begin"/>
        </w:r>
        <w:r w:rsidR="00C46D05" w:rsidDel="00A45EAC">
          <w:fldChar w:fldCharType="end"/>
        </w:r>
      </w:del>
    </w:p>
    <w:p w:rsidR="007F63C3" w:rsidRPr="00C46D05" w:rsidRDefault="007F63C3">
      <w:pPr>
        <w:pStyle w:val="Heading2"/>
        <w:rPr>
          <w:ins w:id="361" w:author="KON" w:date="2012-07-19T11:46:00Z"/>
          <w:rFonts w:asciiTheme="minorHAnsi" w:hAnsiTheme="minorHAnsi" w:cstheme="minorHAnsi"/>
          <w:sz w:val="32"/>
          <w:szCs w:val="32"/>
          <w:rPrChange w:id="362" w:author="KON" w:date="2012-07-23T13:06:00Z">
            <w:rPr>
              <w:ins w:id="363" w:author="KON" w:date="2012-07-19T11:46:00Z"/>
              <w:sz w:val="32"/>
              <w:szCs w:val="32"/>
            </w:rPr>
          </w:rPrChange>
        </w:rPr>
      </w:pPr>
      <w:ins w:id="364" w:author="KON" w:date="2012-07-19T11:45:00Z">
        <w:r w:rsidRPr="00755F5A">
          <w:rPr>
            <w:sz w:val="24"/>
            <w:szCs w:val="24"/>
          </w:rPr>
          <w:br w:type="page"/>
        </w:r>
      </w:ins>
      <w:bookmarkStart w:id="365" w:name="_Toc331155957"/>
      <w:ins w:id="366" w:author="KON" w:date="2012-07-19T11:56:00Z">
        <w:r w:rsidR="00D208F9" w:rsidRPr="00D208F9">
          <w:rPr>
            <w:rFonts w:asciiTheme="minorHAnsi" w:hAnsiTheme="minorHAnsi" w:cstheme="minorHAnsi"/>
            <w:sz w:val="32"/>
            <w:szCs w:val="32"/>
            <w:rPrChange w:id="367" w:author="KON" w:date="2012-07-23T13:06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lastRenderedPageBreak/>
          <w:t xml:space="preserve">4.2 </w:t>
        </w:r>
      </w:ins>
      <w:ins w:id="368" w:author="KON" w:date="2012-08-16T11:28:00Z">
        <w:r w:rsidR="00FC6A07">
          <w:rPr>
            <w:rFonts w:asciiTheme="minorHAnsi" w:hAnsiTheme="minorHAnsi" w:cstheme="minorHAnsi"/>
            <w:sz w:val="32"/>
            <w:szCs w:val="32"/>
          </w:rPr>
          <w:t>Subject area</w:t>
        </w:r>
      </w:ins>
      <w:ins w:id="369" w:author="KON" w:date="2012-07-19T11:44:00Z">
        <w:r w:rsidR="00D208F9" w:rsidRPr="00D208F9">
          <w:rPr>
            <w:rFonts w:asciiTheme="minorHAnsi" w:hAnsiTheme="minorHAnsi" w:cstheme="minorHAnsi"/>
            <w:sz w:val="32"/>
            <w:szCs w:val="32"/>
            <w:rPrChange w:id="370" w:author="KON" w:date="2012-07-23T13:06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t xml:space="preserve"> #2 </w:t>
        </w:r>
      </w:ins>
      <w:ins w:id="371" w:author="KON" w:date="2012-07-19T11:45:00Z">
        <w:r w:rsidR="00D208F9" w:rsidRPr="00D208F9">
          <w:rPr>
            <w:rFonts w:asciiTheme="minorHAnsi" w:hAnsiTheme="minorHAnsi" w:cstheme="minorHAnsi"/>
            <w:sz w:val="32"/>
            <w:szCs w:val="32"/>
            <w:rPrChange w:id="372" w:author="KON" w:date="2012-07-23T13:06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t>3</w:t>
        </w:r>
      </w:ins>
      <w:ins w:id="373" w:author="KON" w:date="2012-07-19T11:46:00Z">
        <w:r w:rsidR="00D208F9" w:rsidRPr="00D208F9">
          <w:rPr>
            <w:rFonts w:asciiTheme="minorHAnsi" w:hAnsiTheme="minorHAnsi" w:cstheme="minorHAnsi"/>
            <w:sz w:val="32"/>
            <w:szCs w:val="32"/>
            <w:rPrChange w:id="374" w:author="KON" w:date="2012-07-23T13:06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t>D Clients</w:t>
        </w:r>
        <w:bookmarkEnd w:id="365"/>
      </w:ins>
    </w:p>
    <w:p w:rsidR="00F96D44" w:rsidRPr="00755F5A" w:rsidRDefault="007F63C3">
      <w:pPr>
        <w:rPr>
          <w:ins w:id="375" w:author="KON" w:date="2012-07-19T11:48:00Z"/>
          <w:rFonts w:cstheme="minorHAnsi"/>
          <w:b/>
          <w:sz w:val="24"/>
          <w:szCs w:val="24"/>
        </w:rPr>
      </w:pPr>
      <w:ins w:id="376" w:author="KON" w:date="2012-07-19T11:46:00Z">
        <w:r w:rsidRPr="00755F5A">
          <w:rPr>
            <w:rFonts w:cstheme="minorHAnsi"/>
            <w:b/>
            <w:sz w:val="24"/>
            <w:szCs w:val="24"/>
          </w:rPr>
          <w:t xml:space="preserve">User </w:t>
        </w:r>
      </w:ins>
      <w:ins w:id="377" w:author="KON" w:date="2012-07-19T11:47:00Z">
        <w:r w:rsidRPr="00755F5A">
          <w:rPr>
            <w:rFonts w:cstheme="minorHAnsi"/>
            <w:b/>
            <w:sz w:val="24"/>
            <w:szCs w:val="24"/>
          </w:rPr>
          <w:t xml:space="preserve">Interface </w:t>
        </w:r>
        <w:r w:rsidR="00F96D44" w:rsidRPr="00755F5A">
          <w:rPr>
            <w:rFonts w:cstheme="minorHAnsi"/>
            <w:b/>
            <w:sz w:val="24"/>
            <w:szCs w:val="24"/>
          </w:rPr>
          <w:t>r</w:t>
        </w:r>
        <w:r w:rsidRPr="00755F5A">
          <w:rPr>
            <w:rFonts w:cstheme="minorHAnsi"/>
            <w:b/>
            <w:sz w:val="24"/>
            <w:szCs w:val="24"/>
          </w:rPr>
          <w:t>equirements</w:t>
        </w:r>
      </w:ins>
    </w:p>
    <w:p w:rsidR="00F96D44" w:rsidRPr="00755F5A" w:rsidRDefault="00F96D44">
      <w:pPr>
        <w:rPr>
          <w:ins w:id="378" w:author="KON" w:date="2012-07-19T11:47:00Z"/>
          <w:rFonts w:cstheme="minorHAnsi"/>
          <w:sz w:val="24"/>
          <w:szCs w:val="24"/>
        </w:rPr>
      </w:pPr>
      <w:ins w:id="379" w:author="KON" w:date="2012-07-19T11:53:00Z">
        <w:r w:rsidRPr="00755F5A">
          <w:rPr>
            <w:rFonts w:cstheme="minorHAnsi"/>
            <w:sz w:val="24"/>
            <w:szCs w:val="24"/>
          </w:rPr>
          <w:t>Display of 3D environment and avat</w:t>
        </w:r>
      </w:ins>
      <w:ins w:id="380" w:author="KON" w:date="2012-07-19T11:54:00Z">
        <w:r w:rsidRPr="00755F5A">
          <w:rPr>
            <w:rFonts w:cstheme="minorHAnsi"/>
            <w:sz w:val="24"/>
            <w:szCs w:val="24"/>
          </w:rPr>
          <w:t>a</w:t>
        </w:r>
      </w:ins>
      <w:ins w:id="381" w:author="KON" w:date="2012-07-19T11:53:00Z">
        <w:r w:rsidRPr="00755F5A">
          <w:rPr>
            <w:rFonts w:cstheme="minorHAnsi"/>
            <w:sz w:val="24"/>
            <w:szCs w:val="24"/>
          </w:rPr>
          <w:t>r</w:t>
        </w:r>
        <w:r w:rsidRPr="00755F5A">
          <w:rPr>
            <w:rFonts w:cstheme="minorHAnsi"/>
            <w:sz w:val="24"/>
            <w:szCs w:val="24"/>
          </w:rPr>
          <w:br/>
          <w:t>Display of movement queue data</w:t>
        </w:r>
      </w:ins>
      <w:ins w:id="382" w:author="KON" w:date="2012-07-19T11:49:00Z">
        <w:r w:rsidRPr="00755F5A">
          <w:rPr>
            <w:rFonts w:cstheme="minorHAnsi"/>
            <w:sz w:val="24"/>
            <w:szCs w:val="24"/>
          </w:rPr>
          <w:br/>
          <w:t xml:space="preserve">Indication of successful connection to </w:t>
        </w:r>
      </w:ins>
      <w:ins w:id="383" w:author="KON" w:date="2012-07-19T11:50:00Z">
        <w:r w:rsidRPr="00755F5A">
          <w:rPr>
            <w:rFonts w:cstheme="minorHAnsi"/>
            <w:sz w:val="24"/>
            <w:szCs w:val="24"/>
          </w:rPr>
          <w:t>server</w:t>
        </w:r>
      </w:ins>
      <w:ins w:id="384" w:author="PeePeeSpeed" w:date="2012-07-27T12:28:00Z">
        <w:r w:rsidR="00F37963">
          <w:rPr>
            <w:rFonts w:cstheme="minorHAnsi"/>
            <w:sz w:val="24"/>
            <w:szCs w:val="24"/>
          </w:rPr>
          <w:br/>
          <w:t>Indication of successful retrieval of captured data</w:t>
        </w:r>
      </w:ins>
      <w:ins w:id="385" w:author="KON" w:date="2012-07-19T11:53:00Z">
        <w:r w:rsidRPr="00755F5A">
          <w:rPr>
            <w:rFonts w:cstheme="minorHAnsi"/>
            <w:sz w:val="24"/>
            <w:szCs w:val="24"/>
          </w:rPr>
          <w:br/>
          <w:t>Error Display</w:t>
        </w:r>
      </w:ins>
    </w:p>
    <w:p w:rsidR="00F96D44" w:rsidRPr="00755F5A" w:rsidRDefault="00F96D44">
      <w:pPr>
        <w:rPr>
          <w:ins w:id="386" w:author="KON" w:date="2012-07-19T11:48:00Z"/>
          <w:rFonts w:cstheme="minorHAnsi"/>
          <w:b/>
          <w:sz w:val="24"/>
          <w:szCs w:val="24"/>
        </w:rPr>
      </w:pPr>
      <w:ins w:id="387" w:author="KON" w:date="2012-07-19T11:47:00Z">
        <w:r w:rsidRPr="00755F5A">
          <w:rPr>
            <w:rFonts w:cstheme="minorHAnsi"/>
            <w:b/>
            <w:sz w:val="24"/>
            <w:szCs w:val="24"/>
          </w:rPr>
          <w:t>Problem Domain requirements</w:t>
        </w:r>
      </w:ins>
    </w:p>
    <w:p w:rsidR="00F96D44" w:rsidRPr="00755F5A" w:rsidRDefault="00F96D44">
      <w:pPr>
        <w:rPr>
          <w:ins w:id="388" w:author="KON" w:date="2012-07-19T11:47:00Z"/>
          <w:rFonts w:cstheme="minorHAnsi"/>
          <w:sz w:val="24"/>
          <w:szCs w:val="24"/>
        </w:rPr>
      </w:pPr>
      <w:ins w:id="389" w:author="KON" w:date="2012-07-19T11:48:00Z">
        <w:r w:rsidRPr="00755F5A">
          <w:rPr>
            <w:rFonts w:cstheme="minorHAnsi"/>
            <w:sz w:val="24"/>
            <w:szCs w:val="24"/>
          </w:rPr>
          <w:t>Reconstruction of movement queue data</w:t>
        </w:r>
      </w:ins>
      <w:ins w:id="390" w:author="KON" w:date="2012-07-19T11:53:00Z">
        <w:r w:rsidRPr="00755F5A">
          <w:rPr>
            <w:rFonts w:cstheme="minorHAnsi"/>
            <w:sz w:val="24"/>
            <w:szCs w:val="24"/>
          </w:rPr>
          <w:br/>
        </w:r>
        <w:proofErr w:type="gramStart"/>
        <w:r w:rsidRPr="00755F5A">
          <w:rPr>
            <w:rFonts w:cstheme="minorHAnsi"/>
            <w:sz w:val="24"/>
            <w:szCs w:val="24"/>
          </w:rPr>
          <w:t>Applying</w:t>
        </w:r>
        <w:proofErr w:type="gramEnd"/>
        <w:r w:rsidRPr="00755F5A">
          <w:rPr>
            <w:rFonts w:cstheme="minorHAnsi"/>
            <w:sz w:val="24"/>
            <w:szCs w:val="24"/>
          </w:rPr>
          <w:t xml:space="preserve"> movement data to 3D</w:t>
        </w:r>
      </w:ins>
      <w:ins w:id="391" w:author="KON" w:date="2012-07-19T11:54:00Z">
        <w:r w:rsidRPr="00755F5A">
          <w:rPr>
            <w:rFonts w:cstheme="minorHAnsi"/>
            <w:sz w:val="24"/>
            <w:szCs w:val="24"/>
          </w:rPr>
          <w:t xml:space="preserve"> environment and avatar</w:t>
        </w:r>
      </w:ins>
    </w:p>
    <w:p w:rsidR="00F96D44" w:rsidRPr="00755F5A" w:rsidRDefault="00F96D44">
      <w:pPr>
        <w:rPr>
          <w:ins w:id="392" w:author="KON" w:date="2012-07-19T11:54:00Z"/>
          <w:rFonts w:cstheme="minorHAnsi"/>
          <w:b/>
          <w:sz w:val="24"/>
          <w:szCs w:val="24"/>
        </w:rPr>
      </w:pPr>
      <w:ins w:id="393" w:author="KON" w:date="2012-07-19T11:47:00Z">
        <w:r w:rsidRPr="00755F5A">
          <w:rPr>
            <w:rFonts w:cstheme="minorHAnsi"/>
            <w:b/>
            <w:sz w:val="24"/>
            <w:szCs w:val="24"/>
          </w:rPr>
          <w:t>System Interface requirements</w:t>
        </w:r>
      </w:ins>
    </w:p>
    <w:p w:rsidR="00F96D44" w:rsidRPr="00755F5A" w:rsidRDefault="00F96D44">
      <w:pPr>
        <w:rPr>
          <w:ins w:id="394" w:author="KON" w:date="2012-07-19T11:47:00Z"/>
          <w:rFonts w:cstheme="minorHAnsi"/>
          <w:sz w:val="24"/>
          <w:szCs w:val="24"/>
        </w:rPr>
      </w:pPr>
      <w:ins w:id="395" w:author="KON" w:date="2012-07-19T11:54:00Z">
        <w:r w:rsidRPr="00755F5A">
          <w:rPr>
            <w:rFonts w:cstheme="minorHAnsi"/>
            <w:sz w:val="24"/>
            <w:szCs w:val="24"/>
          </w:rPr>
          <w:t xml:space="preserve">Connecting successfully to </w:t>
        </w:r>
      </w:ins>
      <w:ins w:id="396" w:author="KON" w:date="2012-07-19T11:55:00Z">
        <w:r w:rsidRPr="00755F5A">
          <w:rPr>
            <w:rFonts w:cstheme="minorHAnsi"/>
            <w:sz w:val="24"/>
            <w:szCs w:val="24"/>
          </w:rPr>
          <w:t>local server</w:t>
        </w:r>
        <w:r w:rsidRPr="00755F5A">
          <w:rPr>
            <w:rFonts w:cstheme="minorHAnsi"/>
            <w:sz w:val="24"/>
            <w:szCs w:val="24"/>
          </w:rPr>
          <w:br/>
          <w:t>Connecting successfully to remote server</w:t>
        </w:r>
        <w:r w:rsidRPr="00755F5A">
          <w:rPr>
            <w:rFonts w:cstheme="minorHAnsi"/>
            <w:sz w:val="24"/>
            <w:szCs w:val="24"/>
          </w:rPr>
          <w:br/>
          <w:t>Ability to pull information from sever</w:t>
        </w:r>
        <w:r w:rsidRPr="00755F5A">
          <w:rPr>
            <w:rFonts w:cstheme="minorHAnsi"/>
            <w:sz w:val="24"/>
            <w:szCs w:val="24"/>
          </w:rPr>
          <w:br/>
          <w:t>Ability to register with server</w:t>
        </w:r>
      </w:ins>
    </w:p>
    <w:p w:rsidR="00F96D44" w:rsidRPr="00755F5A" w:rsidRDefault="00F96D44">
      <w:pPr>
        <w:rPr>
          <w:ins w:id="397" w:author="KON" w:date="2012-07-19T11:55:00Z"/>
          <w:rFonts w:cstheme="minorHAnsi"/>
          <w:b/>
          <w:sz w:val="24"/>
          <w:szCs w:val="24"/>
        </w:rPr>
      </w:pPr>
      <w:ins w:id="398" w:author="KON" w:date="2012-07-19T11:47:00Z">
        <w:r w:rsidRPr="00755F5A">
          <w:rPr>
            <w:rFonts w:cstheme="minorHAnsi"/>
            <w:b/>
            <w:sz w:val="24"/>
            <w:szCs w:val="24"/>
          </w:rPr>
          <w:t>Data Ma</w:t>
        </w:r>
      </w:ins>
      <w:ins w:id="399" w:author="KON" w:date="2012-07-19T11:48:00Z">
        <w:r w:rsidRPr="00755F5A">
          <w:rPr>
            <w:rFonts w:cstheme="minorHAnsi"/>
            <w:b/>
            <w:sz w:val="24"/>
            <w:szCs w:val="24"/>
          </w:rPr>
          <w:t>nagement requirements</w:t>
        </w:r>
      </w:ins>
    </w:p>
    <w:p w:rsidR="00F96D44" w:rsidRDefault="00F96D44">
      <w:pPr>
        <w:rPr>
          <w:ins w:id="400" w:author="KON" w:date="2012-07-23T13:06:00Z"/>
          <w:rFonts w:cstheme="minorHAnsi"/>
          <w:sz w:val="24"/>
          <w:szCs w:val="24"/>
        </w:rPr>
      </w:pPr>
      <w:ins w:id="401" w:author="KON" w:date="2012-07-19T11:55:00Z">
        <w:r w:rsidRPr="00755F5A">
          <w:rPr>
            <w:rFonts w:cstheme="minorHAnsi"/>
            <w:sz w:val="24"/>
            <w:szCs w:val="24"/>
          </w:rPr>
          <w:t>Successful storage of local information</w:t>
        </w:r>
        <w:r w:rsidRPr="00755F5A">
          <w:rPr>
            <w:rFonts w:cstheme="minorHAnsi"/>
            <w:sz w:val="24"/>
            <w:szCs w:val="24"/>
          </w:rPr>
          <w:br/>
        </w:r>
        <w:del w:id="402" w:author="PeePeeSpeed" w:date="2012-07-27T12:29:00Z">
          <w:r w:rsidRPr="00755F5A" w:rsidDel="00F37963">
            <w:rPr>
              <w:rFonts w:cstheme="minorHAnsi"/>
              <w:sz w:val="24"/>
              <w:szCs w:val="24"/>
            </w:rPr>
            <w:delText xml:space="preserve">No loss of </w:delText>
          </w:r>
        </w:del>
      </w:ins>
      <w:ins w:id="403" w:author="KON" w:date="2012-07-19T11:56:00Z">
        <w:del w:id="404" w:author="PeePeeSpeed" w:date="2012-07-27T12:29:00Z">
          <w:r w:rsidRPr="00755F5A" w:rsidDel="00F37963">
            <w:rPr>
              <w:rFonts w:cstheme="minorHAnsi"/>
              <w:sz w:val="24"/>
              <w:szCs w:val="24"/>
            </w:rPr>
            <w:delText>data</w:delText>
          </w:r>
        </w:del>
      </w:ins>
    </w:p>
    <w:p w:rsidR="00C46D05" w:rsidRPr="00C46D05" w:rsidRDefault="00A45EAC">
      <w:pPr>
        <w:rPr>
          <w:ins w:id="405" w:author="KON" w:date="2012-07-23T13:06:00Z"/>
          <w:rFonts w:cstheme="minorHAnsi"/>
          <w:b/>
          <w:sz w:val="24"/>
          <w:szCs w:val="24"/>
          <w:rPrChange w:id="406" w:author="KON" w:date="2012-07-23T13:07:00Z">
            <w:rPr>
              <w:ins w:id="407" w:author="KON" w:date="2012-07-23T13:06:00Z"/>
              <w:rFonts w:cstheme="minorHAnsi"/>
              <w:sz w:val="24"/>
              <w:szCs w:val="24"/>
            </w:rPr>
          </w:rPrChange>
        </w:rPr>
      </w:pPr>
      <w:ins w:id="408" w:author="KON" w:date="2012-08-09T19:09:00Z">
        <w:r>
          <w:rPr>
            <w:rFonts w:cstheme="minorHAnsi"/>
            <w:b/>
            <w:sz w:val="24"/>
            <w:szCs w:val="24"/>
          </w:rPr>
          <w:t xml:space="preserve">Draft </w:t>
        </w:r>
      </w:ins>
      <w:ins w:id="409" w:author="KON" w:date="2012-07-23T13:06:00Z">
        <w:r w:rsidR="00D208F9" w:rsidRPr="00D208F9">
          <w:rPr>
            <w:rFonts w:cstheme="minorHAnsi"/>
            <w:b/>
            <w:sz w:val="24"/>
            <w:szCs w:val="24"/>
            <w:rPrChange w:id="410" w:author="KON" w:date="2012-07-23T13:07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Model</w:t>
        </w:r>
      </w:ins>
    </w:p>
    <w:p w:rsidR="00C46D05" w:rsidRPr="00755F5A" w:rsidDel="00F37963" w:rsidRDefault="00A45EAC">
      <w:pPr>
        <w:rPr>
          <w:ins w:id="411" w:author="KON" w:date="2012-07-19T11:21:00Z"/>
          <w:del w:id="412" w:author="PeePeeSpeed" w:date="2012-07-27T12:30:00Z"/>
          <w:rFonts w:cstheme="minorHAnsi"/>
          <w:sz w:val="24"/>
          <w:szCs w:val="24"/>
        </w:rPr>
      </w:pPr>
      <w:ins w:id="413" w:author="KON" w:date="2012-08-09T19:10:00Z">
        <w:r>
          <w:object w:dxaOrig="5617" w:dyaOrig="2518">
            <v:shape id="_x0000_i1026" type="#_x0000_t75" style="width:472.95pt;height:211.05pt" o:ole="">
              <v:imagedata r:id="rId11" o:title=""/>
            </v:shape>
            <o:OLEObject Type="Embed" ProgID="Visio.Drawing.11" ShapeID="_x0000_i1026" DrawAspect="Content" ObjectID="_1406621711" r:id="rId12"/>
          </w:object>
        </w:r>
      </w:ins>
      <w:del w:id="414" w:author="KON" w:date="2012-08-09T19:09:00Z">
        <w:r w:rsidR="00C46D05" w:rsidDel="00A45EAC">
          <w:fldChar w:fldCharType="begin"/>
        </w:r>
        <w:r w:rsidR="00C46D05" w:rsidDel="00A45EAC">
          <w:fldChar w:fldCharType="end"/>
        </w:r>
      </w:del>
    </w:p>
    <w:p w:rsidR="00E413E5" w:rsidRPr="00755F5A" w:rsidRDefault="00E413E5">
      <w:pPr>
        <w:rPr>
          <w:ins w:id="415" w:author="KON" w:date="2012-07-19T11:58:00Z"/>
          <w:rFonts w:cstheme="minorHAnsi"/>
          <w:sz w:val="24"/>
          <w:szCs w:val="24"/>
        </w:rPr>
      </w:pPr>
      <w:ins w:id="416" w:author="KON" w:date="2012-07-19T11:58:00Z">
        <w:r w:rsidRPr="00755F5A">
          <w:rPr>
            <w:rFonts w:cstheme="minorHAnsi"/>
            <w:sz w:val="24"/>
            <w:szCs w:val="24"/>
          </w:rPr>
          <w:br w:type="page"/>
        </w:r>
      </w:ins>
    </w:p>
    <w:p w:rsidR="00E413E5" w:rsidRPr="00755F5A" w:rsidRDefault="00D208F9" w:rsidP="003A31C0">
      <w:pPr>
        <w:pStyle w:val="Heading2"/>
        <w:rPr>
          <w:ins w:id="417" w:author="KON" w:date="2012-07-19T12:03:00Z"/>
          <w:rFonts w:asciiTheme="minorHAnsi" w:hAnsiTheme="minorHAnsi" w:cstheme="minorHAnsi"/>
          <w:sz w:val="32"/>
          <w:szCs w:val="32"/>
          <w:rPrChange w:id="418" w:author="KON" w:date="2012-07-19T14:45:00Z">
            <w:rPr>
              <w:ins w:id="419" w:author="KON" w:date="2012-07-19T12:03:00Z"/>
              <w:sz w:val="32"/>
              <w:szCs w:val="32"/>
            </w:rPr>
          </w:rPrChange>
        </w:rPr>
      </w:pPr>
      <w:bookmarkStart w:id="420" w:name="_Toc331155958"/>
      <w:ins w:id="421" w:author="KON" w:date="2012-07-19T11:58:00Z">
        <w:r w:rsidRPr="00D208F9">
          <w:rPr>
            <w:rFonts w:asciiTheme="minorHAnsi" w:hAnsiTheme="minorHAnsi" w:cstheme="minorHAnsi"/>
            <w:sz w:val="32"/>
            <w:szCs w:val="32"/>
            <w:rPrChange w:id="422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lastRenderedPageBreak/>
          <w:t xml:space="preserve">4.3 </w:t>
        </w:r>
      </w:ins>
      <w:ins w:id="423" w:author="KON" w:date="2012-08-16T11:28:00Z">
        <w:r w:rsidR="00FC6A07">
          <w:rPr>
            <w:rFonts w:asciiTheme="minorHAnsi" w:hAnsiTheme="minorHAnsi" w:cstheme="minorHAnsi"/>
            <w:sz w:val="32"/>
            <w:szCs w:val="32"/>
          </w:rPr>
          <w:t>Subject area</w:t>
        </w:r>
      </w:ins>
      <w:ins w:id="424" w:author="KON" w:date="2012-07-19T11:58:00Z">
        <w:r w:rsidRPr="00D208F9">
          <w:rPr>
            <w:rFonts w:asciiTheme="minorHAnsi" w:hAnsiTheme="minorHAnsi" w:cstheme="minorHAnsi"/>
            <w:sz w:val="32"/>
            <w:szCs w:val="32"/>
            <w:rPrChange w:id="425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t xml:space="preserve"> #3 Server</w:t>
        </w:r>
      </w:ins>
      <w:bookmarkEnd w:id="420"/>
    </w:p>
    <w:p w:rsidR="00E413E5" w:rsidRPr="00755F5A" w:rsidRDefault="00E413E5" w:rsidP="00E413E5">
      <w:pPr>
        <w:rPr>
          <w:ins w:id="426" w:author="KON" w:date="2012-07-19T12:19:00Z"/>
          <w:rFonts w:cstheme="minorHAnsi"/>
          <w:b/>
          <w:sz w:val="24"/>
          <w:szCs w:val="24"/>
        </w:rPr>
      </w:pPr>
      <w:ins w:id="427" w:author="KON" w:date="2012-07-19T12:04:00Z">
        <w:r w:rsidRPr="00755F5A">
          <w:rPr>
            <w:rFonts w:cstheme="minorHAnsi"/>
            <w:b/>
            <w:sz w:val="24"/>
            <w:szCs w:val="24"/>
          </w:rPr>
          <w:t>User Interface requirements</w:t>
        </w:r>
      </w:ins>
    </w:p>
    <w:p w:rsidR="00C6733D" w:rsidRPr="00755F5A" w:rsidRDefault="00C6733D" w:rsidP="00E413E5">
      <w:pPr>
        <w:rPr>
          <w:ins w:id="428" w:author="KON" w:date="2012-07-19T12:04:00Z"/>
          <w:rFonts w:cstheme="minorHAnsi"/>
          <w:sz w:val="24"/>
          <w:szCs w:val="24"/>
        </w:rPr>
      </w:pPr>
      <w:ins w:id="429" w:author="KON" w:date="2012-07-19T12:19:00Z">
        <w:r w:rsidRPr="00755F5A">
          <w:rPr>
            <w:rFonts w:cstheme="minorHAnsi"/>
            <w:sz w:val="24"/>
            <w:szCs w:val="24"/>
          </w:rPr>
          <w:t>Indication that server is performing</w:t>
        </w:r>
        <w:r w:rsidRPr="00755F5A">
          <w:rPr>
            <w:rFonts w:cstheme="minorHAnsi"/>
            <w:sz w:val="24"/>
            <w:szCs w:val="24"/>
          </w:rPr>
          <w:br/>
          <w:t>Status display</w:t>
        </w:r>
      </w:ins>
    </w:p>
    <w:p w:rsidR="00E413E5" w:rsidRPr="00755F5A" w:rsidRDefault="00E413E5" w:rsidP="00E413E5">
      <w:pPr>
        <w:rPr>
          <w:ins w:id="430" w:author="KON" w:date="2012-07-19T12:20:00Z"/>
          <w:rFonts w:cstheme="minorHAnsi"/>
          <w:b/>
          <w:sz w:val="24"/>
          <w:szCs w:val="24"/>
        </w:rPr>
      </w:pPr>
      <w:ins w:id="431" w:author="KON" w:date="2012-07-19T12:04:00Z">
        <w:r w:rsidRPr="00755F5A">
          <w:rPr>
            <w:rFonts w:cstheme="minorHAnsi"/>
            <w:b/>
            <w:sz w:val="24"/>
            <w:szCs w:val="24"/>
          </w:rPr>
          <w:t>Problem Domain requirements</w:t>
        </w:r>
      </w:ins>
    </w:p>
    <w:p w:rsidR="00C6733D" w:rsidRPr="00755F5A" w:rsidRDefault="00C6733D" w:rsidP="00E413E5">
      <w:pPr>
        <w:rPr>
          <w:ins w:id="432" w:author="KON" w:date="2012-07-19T12:04:00Z"/>
          <w:rFonts w:cstheme="minorHAnsi"/>
          <w:sz w:val="24"/>
          <w:szCs w:val="24"/>
        </w:rPr>
      </w:pPr>
      <w:ins w:id="433" w:author="KON" w:date="2012-07-19T12:20:00Z">
        <w:r w:rsidRPr="00755F5A">
          <w:rPr>
            <w:rFonts w:cstheme="minorHAnsi"/>
            <w:sz w:val="24"/>
            <w:szCs w:val="24"/>
          </w:rPr>
          <w:t>Run successfully as server</w:t>
        </w:r>
      </w:ins>
      <w:ins w:id="434" w:author="KON" w:date="2012-07-19T12:21:00Z">
        <w:r w:rsidRPr="00755F5A">
          <w:rPr>
            <w:rFonts w:cstheme="minorHAnsi"/>
            <w:sz w:val="24"/>
            <w:szCs w:val="24"/>
          </w:rPr>
          <w:br/>
          <w:t>Acceptable levels of performance</w:t>
        </w:r>
        <w:r w:rsidRPr="00755F5A">
          <w:rPr>
            <w:rFonts w:cstheme="minorHAnsi"/>
            <w:sz w:val="24"/>
            <w:szCs w:val="24"/>
          </w:rPr>
          <w:br/>
          <w:t xml:space="preserve">Ability to store and retrieve information in </w:t>
        </w:r>
      </w:ins>
      <w:ins w:id="435" w:author="KON" w:date="2012-07-19T12:22:00Z">
        <w:r w:rsidRPr="00755F5A">
          <w:rPr>
            <w:rFonts w:cstheme="minorHAnsi"/>
            <w:sz w:val="24"/>
            <w:szCs w:val="24"/>
          </w:rPr>
          <w:t>a meaningful way</w:t>
        </w:r>
      </w:ins>
    </w:p>
    <w:p w:rsidR="00E413E5" w:rsidRPr="00755F5A" w:rsidRDefault="00E413E5" w:rsidP="00E413E5">
      <w:pPr>
        <w:rPr>
          <w:ins w:id="436" w:author="KON" w:date="2012-07-19T12:19:00Z"/>
          <w:rFonts w:cstheme="minorHAnsi"/>
          <w:b/>
          <w:sz w:val="24"/>
          <w:szCs w:val="24"/>
        </w:rPr>
      </w:pPr>
      <w:ins w:id="437" w:author="KON" w:date="2012-07-19T12:04:00Z">
        <w:r w:rsidRPr="00755F5A">
          <w:rPr>
            <w:rFonts w:cstheme="minorHAnsi"/>
            <w:b/>
            <w:sz w:val="24"/>
            <w:szCs w:val="24"/>
          </w:rPr>
          <w:t>System Interface requirements</w:t>
        </w:r>
      </w:ins>
    </w:p>
    <w:p w:rsidR="00C6733D" w:rsidRPr="00755F5A" w:rsidRDefault="00C6733D" w:rsidP="00E413E5">
      <w:pPr>
        <w:rPr>
          <w:ins w:id="438" w:author="KON" w:date="2012-07-19T12:04:00Z"/>
          <w:rFonts w:cstheme="minorHAnsi"/>
          <w:sz w:val="24"/>
          <w:szCs w:val="24"/>
        </w:rPr>
      </w:pPr>
      <w:ins w:id="439" w:author="KON" w:date="2012-07-19T12:19:00Z">
        <w:r w:rsidRPr="00755F5A">
          <w:rPr>
            <w:rFonts w:cstheme="minorHAnsi"/>
            <w:sz w:val="24"/>
            <w:szCs w:val="24"/>
          </w:rPr>
          <w:t>Ability to listen for new clients</w:t>
        </w:r>
        <w:r w:rsidRPr="00755F5A">
          <w:rPr>
            <w:rFonts w:cstheme="minorHAnsi"/>
            <w:sz w:val="24"/>
            <w:szCs w:val="24"/>
          </w:rPr>
          <w:br/>
          <w:t>Ability to process registration information from clients</w:t>
        </w:r>
        <w:r w:rsidRPr="00755F5A">
          <w:rPr>
            <w:rFonts w:cstheme="minorHAnsi"/>
            <w:sz w:val="24"/>
            <w:szCs w:val="24"/>
          </w:rPr>
          <w:br/>
          <w:t xml:space="preserve">Ability to accept pushed movement </w:t>
        </w:r>
      </w:ins>
      <w:ins w:id="440" w:author="KON" w:date="2012-07-19T12:20:00Z">
        <w:r w:rsidRPr="00755F5A">
          <w:rPr>
            <w:rFonts w:cstheme="minorHAnsi"/>
            <w:sz w:val="24"/>
            <w:szCs w:val="24"/>
          </w:rPr>
          <w:t>data from clients</w:t>
        </w:r>
        <w:r w:rsidRPr="00755F5A">
          <w:rPr>
            <w:rFonts w:cstheme="minorHAnsi"/>
            <w:sz w:val="24"/>
            <w:szCs w:val="24"/>
          </w:rPr>
          <w:br/>
          <w:t>Ability to allow connected clients to pull movement data</w:t>
        </w:r>
      </w:ins>
    </w:p>
    <w:p w:rsidR="00C6733D" w:rsidRPr="00755F5A" w:rsidRDefault="00E413E5" w:rsidP="00E413E5">
      <w:pPr>
        <w:rPr>
          <w:ins w:id="441" w:author="KON" w:date="2012-07-19T12:20:00Z"/>
          <w:rFonts w:cstheme="minorHAnsi"/>
          <w:b/>
          <w:sz w:val="24"/>
          <w:szCs w:val="24"/>
        </w:rPr>
      </w:pPr>
      <w:ins w:id="442" w:author="KON" w:date="2012-07-19T12:04:00Z">
        <w:r w:rsidRPr="00755F5A">
          <w:rPr>
            <w:rFonts w:cstheme="minorHAnsi"/>
            <w:b/>
            <w:sz w:val="24"/>
            <w:szCs w:val="24"/>
          </w:rPr>
          <w:t>Data Management requirements</w:t>
        </w:r>
      </w:ins>
    </w:p>
    <w:p w:rsidR="003F4E98" w:rsidRPr="00755F5A" w:rsidRDefault="00C6733D" w:rsidP="00E413E5">
      <w:pPr>
        <w:rPr>
          <w:ins w:id="443" w:author="KON" w:date="2012-07-19T14:29:00Z"/>
          <w:rFonts w:cstheme="minorHAnsi"/>
          <w:sz w:val="24"/>
          <w:szCs w:val="24"/>
        </w:rPr>
      </w:pPr>
      <w:ins w:id="444" w:author="KON" w:date="2012-07-19T12:20:00Z">
        <w:r w:rsidRPr="00755F5A">
          <w:rPr>
            <w:rFonts w:cstheme="minorHAnsi"/>
            <w:sz w:val="24"/>
            <w:szCs w:val="24"/>
          </w:rPr>
          <w:t>Database for queued movement data</w:t>
        </w:r>
        <w:r w:rsidRPr="00755F5A">
          <w:rPr>
            <w:rFonts w:cstheme="minorHAnsi"/>
            <w:sz w:val="24"/>
            <w:szCs w:val="24"/>
          </w:rPr>
          <w:br/>
          <w:t xml:space="preserve">Movement data stored in </w:t>
        </w:r>
      </w:ins>
      <w:ins w:id="445" w:author="KON" w:date="2012-07-19T12:22:00Z">
        <w:r w:rsidRPr="00755F5A">
          <w:rPr>
            <w:rFonts w:cstheme="minorHAnsi"/>
            <w:sz w:val="24"/>
            <w:szCs w:val="24"/>
          </w:rPr>
          <w:t>meaningful</w:t>
        </w:r>
      </w:ins>
      <w:ins w:id="446" w:author="KON" w:date="2012-07-19T12:20:00Z">
        <w:r w:rsidRPr="00755F5A">
          <w:rPr>
            <w:rFonts w:cstheme="minorHAnsi"/>
            <w:sz w:val="24"/>
            <w:szCs w:val="24"/>
          </w:rPr>
          <w:t xml:space="preserve"> way</w:t>
        </w:r>
      </w:ins>
    </w:p>
    <w:p w:rsidR="003F4E98" w:rsidRPr="00755F5A" w:rsidRDefault="003F4E98">
      <w:pPr>
        <w:rPr>
          <w:ins w:id="447" w:author="KON" w:date="2012-07-19T14:29:00Z"/>
          <w:rFonts w:cstheme="minorHAnsi"/>
          <w:sz w:val="24"/>
          <w:szCs w:val="24"/>
        </w:rPr>
      </w:pPr>
      <w:ins w:id="448" w:author="KON" w:date="2012-07-19T14:29:00Z">
        <w:r w:rsidRPr="00755F5A">
          <w:rPr>
            <w:rFonts w:cstheme="minorHAnsi"/>
            <w:sz w:val="24"/>
            <w:szCs w:val="24"/>
          </w:rPr>
          <w:br w:type="page"/>
        </w:r>
      </w:ins>
    </w:p>
    <w:p w:rsidR="003F4E98" w:rsidRPr="00755F5A" w:rsidRDefault="00D208F9" w:rsidP="00755F5A">
      <w:pPr>
        <w:pStyle w:val="Heading2"/>
        <w:rPr>
          <w:ins w:id="449" w:author="KON" w:date="2012-07-19T14:30:00Z"/>
          <w:rFonts w:asciiTheme="minorHAnsi" w:hAnsiTheme="minorHAnsi" w:cstheme="minorHAnsi"/>
          <w:sz w:val="32"/>
          <w:szCs w:val="32"/>
          <w:rPrChange w:id="450" w:author="KON" w:date="2012-07-19T14:45:00Z">
            <w:rPr>
              <w:ins w:id="451" w:author="KON" w:date="2012-07-19T14:30:00Z"/>
              <w:sz w:val="32"/>
              <w:szCs w:val="32"/>
            </w:rPr>
          </w:rPrChange>
        </w:rPr>
      </w:pPr>
      <w:bookmarkStart w:id="452" w:name="_Toc331155959"/>
      <w:ins w:id="453" w:author="KON" w:date="2012-07-19T14:29:00Z">
        <w:r w:rsidRPr="00D208F9">
          <w:rPr>
            <w:rFonts w:asciiTheme="minorHAnsi" w:hAnsiTheme="minorHAnsi" w:cstheme="minorHAnsi"/>
            <w:sz w:val="32"/>
            <w:szCs w:val="32"/>
            <w:rPrChange w:id="454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lastRenderedPageBreak/>
          <w:t xml:space="preserve">4.4 </w:t>
        </w:r>
      </w:ins>
      <w:ins w:id="455" w:author="KON" w:date="2012-08-09T19:04:00Z">
        <w:r w:rsidR="009D6A9A">
          <w:rPr>
            <w:rFonts w:asciiTheme="minorHAnsi" w:hAnsiTheme="minorHAnsi" w:cstheme="minorHAnsi"/>
            <w:sz w:val="32"/>
            <w:szCs w:val="32"/>
          </w:rPr>
          <w:t>Problem control</w:t>
        </w:r>
      </w:ins>
      <w:ins w:id="456" w:author="KON" w:date="2012-07-19T14:30:00Z">
        <w:r w:rsidRPr="00D208F9">
          <w:rPr>
            <w:rFonts w:asciiTheme="minorHAnsi" w:hAnsiTheme="minorHAnsi" w:cstheme="minorHAnsi"/>
            <w:sz w:val="32"/>
            <w:szCs w:val="32"/>
            <w:rPrChange w:id="457" w:author="KON" w:date="2012-07-19T14:45:00Z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32"/>
                <w:szCs w:val="32"/>
              </w:rPr>
            </w:rPrChange>
          </w:rPr>
          <w:t xml:space="preserve"> Flow Diagram</w:t>
        </w:r>
        <w:bookmarkEnd w:id="452"/>
      </w:ins>
    </w:p>
    <w:p w:rsidR="003F4E98" w:rsidRPr="00755F5A" w:rsidRDefault="003F4E98" w:rsidP="00E413E5">
      <w:pPr>
        <w:rPr>
          <w:ins w:id="458" w:author="KON" w:date="2012-07-19T14:37:00Z"/>
          <w:rFonts w:cstheme="minorHAnsi"/>
          <w:sz w:val="24"/>
          <w:szCs w:val="24"/>
        </w:rPr>
      </w:pPr>
      <w:ins w:id="459" w:author="KON" w:date="2012-07-19T14:30:00Z">
        <w:r w:rsidRPr="00755F5A">
          <w:rPr>
            <w:rFonts w:cstheme="minorHAnsi"/>
            <w:sz w:val="24"/>
            <w:szCs w:val="24"/>
          </w:rPr>
          <w:t>This is a diagram defining how information will move around the completed system</w:t>
        </w:r>
      </w:ins>
    </w:p>
    <w:p w:rsidR="003F4E98" w:rsidRPr="00755F5A" w:rsidRDefault="003A251B">
      <w:pPr>
        <w:rPr>
          <w:ins w:id="460" w:author="KON" w:date="2012-07-19T14:37:00Z"/>
          <w:rFonts w:cstheme="minorHAnsi"/>
          <w:sz w:val="24"/>
          <w:szCs w:val="24"/>
        </w:rPr>
      </w:pPr>
      <w:ins w:id="461" w:author="KON" w:date="2012-07-20T13:50:00Z">
        <w:r>
          <w:object w:dxaOrig="5697" w:dyaOrig="7908">
            <v:shape id="_x0000_i1027" type="#_x0000_t75" style="width:285.5pt;height:394.75pt" o:ole="">
              <v:imagedata r:id="rId13" o:title=""/>
            </v:shape>
            <o:OLEObject Type="Embed" ProgID="Visio.Drawing.11" ShapeID="_x0000_i1027" DrawAspect="Content" ObjectID="_1406621712" r:id="rId14"/>
          </w:object>
        </w:r>
      </w:ins>
      <w:ins w:id="462" w:author="KON" w:date="2012-07-19T14:37:00Z">
        <w:r w:rsidR="003F4E98" w:rsidRPr="00755F5A">
          <w:rPr>
            <w:rFonts w:cstheme="minorHAnsi"/>
            <w:sz w:val="24"/>
            <w:szCs w:val="24"/>
          </w:rPr>
          <w:br w:type="page"/>
        </w:r>
      </w:ins>
    </w:p>
    <w:p w:rsidR="00E520A7" w:rsidRPr="00755F5A" w:rsidDel="00157166" w:rsidRDefault="00E520A7" w:rsidP="00E413E5">
      <w:pPr>
        <w:rPr>
          <w:del w:id="463" w:author="KON" w:date="2012-07-23T13:15:00Z"/>
          <w:rFonts w:cstheme="minorHAnsi"/>
          <w:sz w:val="24"/>
          <w:szCs w:val="24"/>
        </w:rPr>
      </w:pPr>
      <w:del w:id="464" w:author="KON" w:date="2012-07-23T13:15:00Z">
        <w:r w:rsidRPr="00755F5A" w:rsidDel="00157166">
          <w:rPr>
            <w:rFonts w:cstheme="minorHAnsi"/>
            <w:sz w:val="24"/>
            <w:szCs w:val="24"/>
          </w:rPr>
          <w:lastRenderedPageBreak/>
          <w:br w:type="page"/>
        </w:r>
      </w:del>
    </w:p>
    <w:p w:rsidR="00E520A7" w:rsidRPr="00755F5A" w:rsidRDefault="004D0C02" w:rsidP="00257FB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465" w:name="_Toc331155960"/>
      <w:r w:rsidRPr="00755F5A">
        <w:rPr>
          <w:rFonts w:asciiTheme="minorHAnsi" w:hAnsiTheme="minorHAnsi" w:cstheme="minorHAnsi"/>
          <w:sz w:val="36"/>
          <w:szCs w:val="36"/>
        </w:rPr>
        <w:t xml:space="preserve">5. </w:t>
      </w:r>
      <w:del w:id="466" w:author="PeePeeSpeed" w:date="2012-07-27T12:37:00Z">
        <w:r w:rsidR="00E520A7" w:rsidRPr="00755F5A" w:rsidDel="005A10B2">
          <w:rPr>
            <w:rFonts w:asciiTheme="minorHAnsi" w:hAnsiTheme="minorHAnsi" w:cstheme="minorHAnsi"/>
            <w:sz w:val="36"/>
            <w:szCs w:val="36"/>
          </w:rPr>
          <w:delText>Refine o</w:delText>
        </w:r>
      </w:del>
      <w:ins w:id="467" w:author="PeePeeSpeed" w:date="2012-07-27T12:37:00Z">
        <w:r w:rsidR="005A10B2">
          <w:rPr>
            <w:rFonts w:asciiTheme="minorHAnsi" w:hAnsiTheme="minorHAnsi" w:cstheme="minorHAnsi"/>
            <w:sz w:val="36"/>
            <w:szCs w:val="36"/>
          </w:rPr>
          <w:t>O</w:t>
        </w:r>
      </w:ins>
      <w:r w:rsidR="00E520A7" w:rsidRPr="00755F5A">
        <w:rPr>
          <w:rFonts w:asciiTheme="minorHAnsi" w:hAnsiTheme="minorHAnsi" w:cstheme="minorHAnsi"/>
          <w:sz w:val="36"/>
          <w:szCs w:val="36"/>
        </w:rPr>
        <w:t>verall object model</w:t>
      </w:r>
      <w:bookmarkEnd w:id="465"/>
    </w:p>
    <w:p w:rsidR="00E520A7" w:rsidRPr="00755F5A" w:rsidRDefault="00A45EAC">
      <w:pPr>
        <w:rPr>
          <w:rFonts w:eastAsiaTheme="majorEastAsia" w:cstheme="minorHAnsi"/>
          <w:b/>
          <w:bCs/>
          <w:color w:val="4F81BD" w:themeColor="accent1"/>
          <w:sz w:val="36"/>
          <w:szCs w:val="36"/>
        </w:rPr>
      </w:pPr>
      <w:ins w:id="468" w:author="KON" w:date="2012-08-09T19:12:00Z">
        <w:r>
          <w:object w:dxaOrig="5969" w:dyaOrig="5423">
            <v:shape id="_x0000_i1028" type="#_x0000_t75" style="width:495.3pt;height:449.4pt" o:ole="">
              <v:imagedata r:id="rId15" o:title=""/>
            </v:shape>
            <o:OLEObject Type="Embed" ProgID="Visio.Drawing.11" ShapeID="_x0000_i1028" DrawAspect="Content" ObjectID="_1406621713" r:id="rId16"/>
          </w:object>
        </w:r>
      </w:ins>
      <w:del w:id="469" w:author="KON" w:date="2012-08-09T19:12:00Z">
        <w:r w:rsidR="003D2482" w:rsidDel="00A45EAC">
          <w:fldChar w:fldCharType="begin"/>
        </w:r>
        <w:r w:rsidR="003D2482" w:rsidDel="00A45EAC">
          <w:fldChar w:fldCharType="end"/>
        </w:r>
      </w:del>
      <w:r w:rsidR="00E520A7" w:rsidRPr="00755F5A">
        <w:rPr>
          <w:rFonts w:cstheme="minorHAnsi"/>
          <w:sz w:val="36"/>
          <w:szCs w:val="36"/>
        </w:rPr>
        <w:br w:type="page"/>
      </w:r>
    </w:p>
    <w:p w:rsidR="00E520A7" w:rsidRPr="00755F5A" w:rsidDel="00051773" w:rsidRDefault="004D0C02" w:rsidP="00257FBD">
      <w:pPr>
        <w:pStyle w:val="Heading2"/>
        <w:rPr>
          <w:del w:id="470" w:author="KON" w:date="2012-07-23T14:49:00Z"/>
          <w:rFonts w:asciiTheme="minorHAnsi" w:hAnsiTheme="minorHAnsi" w:cstheme="minorHAnsi"/>
          <w:sz w:val="36"/>
          <w:szCs w:val="36"/>
        </w:rPr>
      </w:pPr>
      <w:bookmarkStart w:id="471" w:name="_Toc331155961"/>
      <w:r w:rsidRPr="00755F5A">
        <w:rPr>
          <w:rFonts w:asciiTheme="minorHAnsi" w:hAnsiTheme="minorHAnsi" w:cstheme="minorHAnsi"/>
          <w:sz w:val="36"/>
          <w:szCs w:val="36"/>
        </w:rPr>
        <w:lastRenderedPageBreak/>
        <w:t xml:space="preserve">6. </w:t>
      </w:r>
      <w:del w:id="472" w:author="PeePeeSpeed" w:date="2012-07-27T12:36:00Z">
        <w:r w:rsidR="00E520A7" w:rsidRPr="00755F5A" w:rsidDel="005A10B2">
          <w:rPr>
            <w:rFonts w:asciiTheme="minorHAnsi" w:hAnsiTheme="minorHAnsi" w:cstheme="minorHAnsi"/>
            <w:sz w:val="36"/>
            <w:szCs w:val="36"/>
          </w:rPr>
          <w:delText>Write m</w:delText>
        </w:r>
      </w:del>
      <w:ins w:id="473" w:author="PeePeeSpeed" w:date="2012-07-27T12:36:00Z">
        <w:r w:rsidR="005A10B2">
          <w:rPr>
            <w:rFonts w:asciiTheme="minorHAnsi" w:hAnsiTheme="minorHAnsi" w:cstheme="minorHAnsi"/>
            <w:sz w:val="36"/>
            <w:szCs w:val="36"/>
          </w:rPr>
          <w:t>M</w:t>
        </w:r>
      </w:ins>
      <w:r w:rsidR="00E520A7" w:rsidRPr="00755F5A">
        <w:rPr>
          <w:rFonts w:asciiTheme="minorHAnsi" w:hAnsiTheme="minorHAnsi" w:cstheme="minorHAnsi"/>
          <w:sz w:val="36"/>
          <w:szCs w:val="36"/>
        </w:rPr>
        <w:t>odel notes</w:t>
      </w:r>
      <w:bookmarkEnd w:id="471"/>
    </w:p>
    <w:p w:rsidR="005A10B2" w:rsidRDefault="00A257D7">
      <w:pPr>
        <w:pStyle w:val="Heading2"/>
        <w:rPr>
          <w:ins w:id="474" w:author="KON" w:date="2012-07-23T14:10:00Z"/>
          <w:rFonts w:cstheme="minorHAnsi"/>
          <w:sz w:val="32"/>
          <w:szCs w:val="32"/>
          <w:rPrChange w:id="475" w:author="KON" w:date="2012-07-23T14:13:00Z">
            <w:rPr>
              <w:ins w:id="476" w:author="KON" w:date="2012-07-23T14:10:00Z"/>
            </w:rPr>
          </w:rPrChange>
        </w:rPr>
        <w:pPrChange w:id="477" w:author="KON" w:date="2012-07-23T14:49:00Z">
          <w:pPr/>
        </w:pPrChange>
      </w:pPr>
      <w:ins w:id="478" w:author="KON" w:date="2012-07-23T14:09:00Z">
        <w:r>
          <w:br/>
        </w:r>
      </w:ins>
      <w:bookmarkStart w:id="479" w:name="_Toc331155962"/>
      <w:ins w:id="480" w:author="KON" w:date="2012-07-23T14:13:00Z">
        <w:r>
          <w:rPr>
            <w:rFonts w:asciiTheme="minorHAnsi" w:hAnsiTheme="minorHAnsi" w:cstheme="minorHAnsi"/>
            <w:sz w:val="32"/>
            <w:szCs w:val="32"/>
          </w:rPr>
          <w:t xml:space="preserve">6.1 </w:t>
        </w:r>
      </w:ins>
      <w:ins w:id="481" w:author="KON" w:date="2012-07-23T14:10:00Z">
        <w:r w:rsidR="00D208F9" w:rsidRPr="00D208F9">
          <w:rPr>
            <w:rFonts w:asciiTheme="minorHAnsi" w:hAnsiTheme="minorHAnsi" w:cstheme="minorHAnsi"/>
            <w:sz w:val="32"/>
            <w:szCs w:val="32"/>
            <w:rPrChange w:id="482" w:author="KON" w:date="2012-07-23T14:13:00Z">
              <w:rPr>
                <w:b/>
                <w:bCs/>
                <w:i/>
                <w:iCs/>
              </w:rPr>
            </w:rPrChange>
          </w:rPr>
          <w:t>Skeletal client</w:t>
        </w:r>
        <w:bookmarkEnd w:id="479"/>
      </w:ins>
    </w:p>
    <w:p w:rsidR="00A257D7" w:rsidRPr="00051773" w:rsidRDefault="00D208F9">
      <w:pPr>
        <w:rPr>
          <w:ins w:id="483" w:author="KON" w:date="2012-07-23T14:19:00Z"/>
          <w:rFonts w:cstheme="minorHAnsi"/>
          <w:b/>
          <w:sz w:val="24"/>
          <w:szCs w:val="24"/>
          <w:rPrChange w:id="484" w:author="KON" w:date="2012-07-23T14:49:00Z">
            <w:rPr>
              <w:ins w:id="485" w:author="KON" w:date="2012-07-23T14:19:00Z"/>
              <w:rFonts w:cstheme="minorHAnsi"/>
              <w:sz w:val="24"/>
              <w:szCs w:val="24"/>
            </w:rPr>
          </w:rPrChange>
        </w:rPr>
      </w:pPr>
      <w:ins w:id="486" w:author="KON" w:date="2012-07-23T14:09:00Z">
        <w:r w:rsidRPr="00D208F9">
          <w:rPr>
            <w:rFonts w:cstheme="minorHAnsi"/>
            <w:b/>
            <w:sz w:val="24"/>
            <w:szCs w:val="24"/>
            <w:rPrChange w:id="487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Kinect SDK</w:t>
        </w:r>
      </w:ins>
    </w:p>
    <w:p w:rsidR="005F0BFA" w:rsidRDefault="005F0BFA">
      <w:pPr>
        <w:rPr>
          <w:ins w:id="488" w:author="KON" w:date="2012-07-23T14:10:00Z"/>
          <w:rFonts w:cstheme="minorHAnsi"/>
          <w:sz w:val="24"/>
          <w:szCs w:val="24"/>
        </w:rPr>
      </w:pPr>
      <w:ins w:id="489" w:author="KON" w:date="2012-07-23T14:19:00Z">
        <w:r>
          <w:rPr>
            <w:rFonts w:cstheme="minorHAnsi"/>
            <w:sz w:val="24"/>
            <w:szCs w:val="24"/>
          </w:rPr>
          <w:t xml:space="preserve">The Kinect SDK interacts with the hardware device extracting and processing information. </w:t>
        </w:r>
      </w:ins>
      <w:ins w:id="490" w:author="KON" w:date="2012-07-23T14:20:00Z">
        <w:r>
          <w:rPr>
            <w:rFonts w:cstheme="minorHAnsi"/>
            <w:sz w:val="24"/>
            <w:szCs w:val="24"/>
          </w:rPr>
          <w:t>We will be pulling relevant information generated by this SDK</w:t>
        </w:r>
      </w:ins>
      <w:ins w:id="491" w:author="KON" w:date="2012-07-23T14:28:00Z">
        <w:r>
          <w:rPr>
            <w:rFonts w:cstheme="minorHAnsi"/>
            <w:sz w:val="24"/>
            <w:szCs w:val="24"/>
          </w:rPr>
          <w:t>.</w:t>
        </w:r>
      </w:ins>
    </w:p>
    <w:p w:rsidR="00A257D7" w:rsidRPr="00051773" w:rsidRDefault="00D208F9">
      <w:pPr>
        <w:rPr>
          <w:ins w:id="492" w:author="KON" w:date="2012-07-23T14:28:00Z"/>
          <w:rFonts w:cstheme="minorHAnsi"/>
          <w:b/>
          <w:sz w:val="24"/>
          <w:szCs w:val="24"/>
          <w:rPrChange w:id="493" w:author="KON" w:date="2012-07-23T14:49:00Z">
            <w:rPr>
              <w:ins w:id="494" w:author="KON" w:date="2012-07-23T14:28:00Z"/>
              <w:rFonts w:cstheme="minorHAnsi"/>
              <w:sz w:val="24"/>
              <w:szCs w:val="24"/>
            </w:rPr>
          </w:rPrChange>
        </w:rPr>
      </w:pPr>
      <w:proofErr w:type="spellStart"/>
      <w:ins w:id="495" w:author="KON" w:date="2012-07-23T14:10:00Z">
        <w:r w:rsidRPr="00D208F9">
          <w:rPr>
            <w:rFonts w:cstheme="minorHAnsi"/>
            <w:b/>
            <w:sz w:val="24"/>
            <w:szCs w:val="24"/>
            <w:rPrChange w:id="496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SkeletalGUI</w:t>
        </w:r>
      </w:ins>
      <w:proofErr w:type="spellEnd"/>
    </w:p>
    <w:p w:rsidR="005F0BFA" w:rsidRDefault="005F0BFA">
      <w:pPr>
        <w:rPr>
          <w:ins w:id="497" w:author="KON" w:date="2012-07-23T14:09:00Z"/>
          <w:rFonts w:cstheme="minorHAnsi"/>
          <w:sz w:val="24"/>
          <w:szCs w:val="24"/>
        </w:rPr>
      </w:pPr>
      <w:ins w:id="498" w:author="KON" w:date="2012-07-23T14:28:00Z">
        <w:r>
          <w:rPr>
            <w:rFonts w:cstheme="minorHAnsi"/>
            <w:sz w:val="24"/>
            <w:szCs w:val="24"/>
          </w:rPr>
          <w:t xml:space="preserve">The skeletal GUI is an </w:t>
        </w:r>
      </w:ins>
      <w:ins w:id="499" w:author="KON" w:date="2012-07-23T14:30:00Z">
        <w:r w:rsidR="004A2183">
          <w:rPr>
            <w:rFonts w:cstheme="minorHAnsi"/>
            <w:sz w:val="24"/>
            <w:szCs w:val="24"/>
          </w:rPr>
          <w:t>existing</w:t>
        </w:r>
      </w:ins>
      <w:ins w:id="500" w:author="KON" w:date="2012-07-23T14:28:00Z">
        <w:r>
          <w:rPr>
            <w:rFonts w:cstheme="minorHAnsi"/>
            <w:sz w:val="24"/>
            <w:szCs w:val="24"/>
          </w:rPr>
          <w:t xml:space="preserve"> example from the Kinect SDK that displays the information being collected by both the hardware device and the Kinect SDK. </w:t>
        </w:r>
      </w:ins>
      <w:ins w:id="501" w:author="KON" w:date="2012-07-23T14:29:00Z">
        <w:r>
          <w:rPr>
            <w:rFonts w:cstheme="minorHAnsi"/>
            <w:sz w:val="24"/>
            <w:szCs w:val="24"/>
          </w:rPr>
          <w:t xml:space="preserve">We will be using this to display movement information. This object may be expanded to display information about other classes within this domain. </w:t>
        </w:r>
      </w:ins>
    </w:p>
    <w:p w:rsidR="00A257D7" w:rsidRPr="00051773" w:rsidRDefault="00D208F9">
      <w:pPr>
        <w:rPr>
          <w:ins w:id="502" w:author="KON" w:date="2012-07-23T14:31:00Z"/>
          <w:rFonts w:cstheme="minorHAnsi"/>
          <w:b/>
          <w:sz w:val="24"/>
          <w:szCs w:val="24"/>
          <w:rPrChange w:id="503" w:author="KON" w:date="2012-07-23T14:49:00Z">
            <w:rPr>
              <w:ins w:id="504" w:author="KON" w:date="2012-07-23T14:31:00Z"/>
              <w:rFonts w:cstheme="minorHAnsi"/>
              <w:sz w:val="24"/>
              <w:szCs w:val="24"/>
            </w:rPr>
          </w:rPrChange>
        </w:rPr>
      </w:pPr>
      <w:proofErr w:type="spellStart"/>
      <w:ins w:id="505" w:author="KON" w:date="2012-07-23T14:09:00Z">
        <w:r w:rsidRPr="00D208F9">
          <w:rPr>
            <w:rFonts w:cstheme="minorHAnsi"/>
            <w:b/>
            <w:sz w:val="24"/>
            <w:szCs w:val="24"/>
            <w:rPrChange w:id="506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SkeletalHandler</w:t>
        </w:r>
      </w:ins>
      <w:proofErr w:type="spellEnd"/>
    </w:p>
    <w:p w:rsidR="004A2183" w:rsidRDefault="004A2183">
      <w:pPr>
        <w:rPr>
          <w:ins w:id="507" w:author="KON" w:date="2012-07-23T14:10:00Z"/>
          <w:rFonts w:cstheme="minorHAnsi"/>
          <w:sz w:val="24"/>
          <w:szCs w:val="24"/>
        </w:rPr>
      </w:pPr>
      <w:ins w:id="508" w:author="KON" w:date="2012-07-23T14:31:00Z">
        <w:r>
          <w:rPr>
            <w:rFonts w:cstheme="minorHAnsi"/>
            <w:sz w:val="24"/>
            <w:szCs w:val="24"/>
          </w:rPr>
          <w:t xml:space="preserve">This object will handle the data pulled from the Kinect SDK. It will check </w:t>
        </w:r>
      </w:ins>
      <w:ins w:id="509" w:author="KON" w:date="2012-07-23T14:32:00Z">
        <w:r>
          <w:rPr>
            <w:rFonts w:cstheme="minorHAnsi"/>
            <w:sz w:val="24"/>
            <w:szCs w:val="24"/>
          </w:rPr>
          <w:t>the data is correct (to a certain standard) then transform the data into a form suitable for sending over a network connection.</w:t>
        </w:r>
      </w:ins>
    </w:p>
    <w:p w:rsidR="00A257D7" w:rsidRPr="00051773" w:rsidRDefault="00D208F9">
      <w:pPr>
        <w:rPr>
          <w:ins w:id="510" w:author="KON" w:date="2012-07-23T14:33:00Z"/>
          <w:rFonts w:cstheme="minorHAnsi"/>
          <w:b/>
          <w:sz w:val="24"/>
          <w:szCs w:val="24"/>
          <w:rPrChange w:id="511" w:author="KON" w:date="2012-07-23T14:50:00Z">
            <w:rPr>
              <w:ins w:id="512" w:author="KON" w:date="2012-07-23T14:33:00Z"/>
              <w:rFonts w:cstheme="minorHAnsi"/>
              <w:sz w:val="24"/>
              <w:szCs w:val="24"/>
            </w:rPr>
          </w:rPrChange>
        </w:rPr>
      </w:pPr>
      <w:proofErr w:type="spellStart"/>
      <w:ins w:id="513" w:author="KON" w:date="2012-07-23T14:10:00Z">
        <w:r w:rsidRPr="00D208F9">
          <w:rPr>
            <w:rFonts w:cstheme="minorHAnsi"/>
            <w:b/>
            <w:sz w:val="24"/>
            <w:szCs w:val="24"/>
            <w:rPrChange w:id="514" w:author="KON" w:date="2012-07-23T14:50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NetworkModel</w:t>
        </w:r>
      </w:ins>
      <w:proofErr w:type="spellEnd"/>
    </w:p>
    <w:p w:rsidR="004A2183" w:rsidRDefault="004A2183">
      <w:pPr>
        <w:rPr>
          <w:ins w:id="515" w:author="KON" w:date="2012-07-23T14:11:00Z"/>
          <w:rFonts w:cstheme="minorHAnsi"/>
          <w:sz w:val="24"/>
          <w:szCs w:val="24"/>
        </w:rPr>
      </w:pPr>
      <w:ins w:id="516" w:author="KON" w:date="2012-07-23T14:33:00Z">
        <w:r>
          <w:rPr>
            <w:rFonts w:cstheme="minorHAnsi"/>
            <w:sz w:val="24"/>
            <w:szCs w:val="24"/>
          </w:rPr>
          <w:t>This object will handle connecting to both local and remote servers. It will handle both server registration submission and data submission.</w:t>
        </w:r>
      </w:ins>
    </w:p>
    <w:p w:rsidR="005A10B2" w:rsidRDefault="00A257D7">
      <w:pPr>
        <w:pStyle w:val="Heading3"/>
        <w:rPr>
          <w:ins w:id="517" w:author="KON" w:date="2012-07-23T14:11:00Z"/>
          <w:rFonts w:cstheme="minorHAnsi"/>
          <w:sz w:val="32"/>
          <w:szCs w:val="32"/>
          <w:rPrChange w:id="518" w:author="KON" w:date="2012-07-23T14:13:00Z">
            <w:rPr>
              <w:ins w:id="519" w:author="KON" w:date="2012-07-23T14:11:00Z"/>
            </w:rPr>
          </w:rPrChange>
        </w:rPr>
        <w:pPrChange w:id="520" w:author="KON" w:date="2012-07-23T14:13:00Z">
          <w:pPr/>
        </w:pPrChange>
      </w:pPr>
      <w:bookmarkStart w:id="521" w:name="_Toc331155963"/>
      <w:ins w:id="522" w:author="KON" w:date="2012-07-23T14:13:00Z">
        <w:r>
          <w:rPr>
            <w:rFonts w:asciiTheme="minorHAnsi" w:hAnsiTheme="minorHAnsi" w:cstheme="minorHAnsi"/>
            <w:sz w:val="32"/>
            <w:szCs w:val="32"/>
          </w:rPr>
          <w:t xml:space="preserve">6.2 </w:t>
        </w:r>
      </w:ins>
      <w:ins w:id="523" w:author="KON" w:date="2012-07-23T14:11:00Z">
        <w:r w:rsidR="00D208F9" w:rsidRPr="00D208F9">
          <w:rPr>
            <w:rFonts w:asciiTheme="minorHAnsi" w:hAnsiTheme="minorHAnsi" w:cstheme="minorHAnsi"/>
            <w:sz w:val="32"/>
            <w:szCs w:val="32"/>
            <w:rPrChange w:id="524" w:author="KON" w:date="2012-07-23T14:13:00Z">
              <w:rPr>
                <w:b/>
                <w:bCs/>
                <w:i/>
                <w:iCs/>
              </w:rPr>
            </w:rPrChange>
          </w:rPr>
          <w:t>Avateering client</w:t>
        </w:r>
        <w:bookmarkEnd w:id="521"/>
      </w:ins>
    </w:p>
    <w:p w:rsidR="00A257D7" w:rsidRPr="00051773" w:rsidRDefault="00D208F9">
      <w:pPr>
        <w:rPr>
          <w:ins w:id="525" w:author="KON" w:date="2012-07-23T14:35:00Z"/>
          <w:rFonts w:cstheme="minorHAnsi"/>
          <w:b/>
          <w:sz w:val="24"/>
          <w:szCs w:val="24"/>
          <w:rPrChange w:id="526" w:author="KON" w:date="2012-07-23T14:49:00Z">
            <w:rPr>
              <w:ins w:id="527" w:author="KON" w:date="2012-07-23T14:35:00Z"/>
              <w:rFonts w:cstheme="minorHAnsi"/>
              <w:sz w:val="24"/>
              <w:szCs w:val="24"/>
            </w:rPr>
          </w:rPrChange>
        </w:rPr>
      </w:pPr>
      <w:ins w:id="528" w:author="KON" w:date="2012-07-23T14:11:00Z">
        <w:r w:rsidRPr="00D208F9">
          <w:rPr>
            <w:rFonts w:cstheme="minorHAnsi"/>
            <w:b/>
            <w:sz w:val="24"/>
            <w:szCs w:val="24"/>
            <w:rPrChange w:id="529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Avateering</w:t>
        </w:r>
      </w:ins>
    </w:p>
    <w:p w:rsidR="004A2183" w:rsidRDefault="004A2183">
      <w:pPr>
        <w:rPr>
          <w:ins w:id="530" w:author="KON" w:date="2012-07-23T14:12:00Z"/>
          <w:rFonts w:cstheme="minorHAnsi"/>
          <w:sz w:val="24"/>
          <w:szCs w:val="24"/>
        </w:rPr>
      </w:pPr>
      <w:ins w:id="531" w:author="KON" w:date="2012-07-23T14:36:00Z">
        <w:r>
          <w:rPr>
            <w:rFonts w:cstheme="minorHAnsi"/>
            <w:sz w:val="24"/>
            <w:szCs w:val="24"/>
          </w:rPr>
          <w:t>Th</w:t>
        </w:r>
      </w:ins>
      <w:ins w:id="532" w:author="KON" w:date="2012-07-23T14:46:00Z">
        <w:r w:rsidR="00051773">
          <w:rPr>
            <w:rFonts w:cstheme="minorHAnsi"/>
            <w:sz w:val="24"/>
            <w:szCs w:val="24"/>
          </w:rPr>
          <w:t xml:space="preserve">is application takes bone </w:t>
        </w:r>
      </w:ins>
      <w:ins w:id="533" w:author="KON" w:date="2012-07-23T14:47:00Z">
        <w:r w:rsidR="00051773">
          <w:rPr>
            <w:rFonts w:cstheme="minorHAnsi"/>
            <w:sz w:val="24"/>
            <w:szCs w:val="24"/>
          </w:rPr>
          <w:t>orientation</w:t>
        </w:r>
      </w:ins>
      <w:ins w:id="534" w:author="KON" w:date="2012-07-23T14:46:00Z">
        <w:r w:rsidR="00051773">
          <w:rPr>
            <w:rFonts w:cstheme="minorHAnsi"/>
            <w:sz w:val="24"/>
            <w:szCs w:val="24"/>
          </w:rPr>
          <w:t xml:space="preserve"> information </w:t>
        </w:r>
      </w:ins>
      <w:ins w:id="535" w:author="KON" w:date="2012-07-23T14:47:00Z">
        <w:r w:rsidR="00051773">
          <w:rPr>
            <w:rFonts w:cstheme="minorHAnsi"/>
            <w:sz w:val="24"/>
            <w:szCs w:val="24"/>
          </w:rPr>
          <w:t>generated</w:t>
        </w:r>
      </w:ins>
      <w:ins w:id="536" w:author="KON" w:date="2012-07-23T14:46:00Z">
        <w:r w:rsidR="00051773">
          <w:rPr>
            <w:rFonts w:cstheme="minorHAnsi"/>
            <w:sz w:val="24"/>
            <w:szCs w:val="24"/>
          </w:rPr>
          <w:t xml:space="preserve"> by a </w:t>
        </w:r>
      </w:ins>
      <w:proofErr w:type="spellStart"/>
      <w:ins w:id="537" w:author="KON" w:date="2012-07-23T14:47:00Z">
        <w:r w:rsidR="00051773">
          <w:rPr>
            <w:rFonts w:cstheme="minorHAnsi"/>
            <w:sz w:val="24"/>
            <w:szCs w:val="24"/>
          </w:rPr>
          <w:t>KinectSDK</w:t>
        </w:r>
        <w:proofErr w:type="spellEnd"/>
        <w:r w:rsidR="00051773">
          <w:rPr>
            <w:rFonts w:cstheme="minorHAnsi"/>
            <w:sz w:val="24"/>
            <w:szCs w:val="24"/>
          </w:rPr>
          <w:t xml:space="preserve"> and displays the information through an avatar on the screen.</w:t>
        </w:r>
      </w:ins>
    </w:p>
    <w:p w:rsidR="00A257D7" w:rsidRPr="00051773" w:rsidRDefault="00D208F9">
      <w:pPr>
        <w:rPr>
          <w:ins w:id="538" w:author="KON" w:date="2012-07-23T14:48:00Z"/>
          <w:rFonts w:cstheme="minorHAnsi"/>
          <w:b/>
          <w:sz w:val="24"/>
          <w:szCs w:val="24"/>
          <w:rPrChange w:id="539" w:author="KON" w:date="2012-07-23T14:49:00Z">
            <w:rPr>
              <w:ins w:id="540" w:author="KON" w:date="2012-07-23T14:48:00Z"/>
              <w:rFonts w:cstheme="minorHAnsi"/>
              <w:sz w:val="24"/>
              <w:szCs w:val="24"/>
            </w:rPr>
          </w:rPrChange>
        </w:rPr>
      </w:pPr>
      <w:proofErr w:type="spellStart"/>
      <w:ins w:id="541" w:author="KON" w:date="2012-07-23T14:12:00Z">
        <w:r w:rsidRPr="00D208F9">
          <w:rPr>
            <w:rFonts w:cstheme="minorHAnsi"/>
            <w:b/>
            <w:sz w:val="24"/>
            <w:szCs w:val="24"/>
            <w:rPrChange w:id="542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AvateerHandler</w:t>
        </w:r>
      </w:ins>
      <w:proofErr w:type="spellEnd"/>
    </w:p>
    <w:p w:rsidR="00051773" w:rsidRDefault="00051773">
      <w:pPr>
        <w:rPr>
          <w:ins w:id="543" w:author="KON" w:date="2012-07-23T14:12:00Z"/>
          <w:rFonts w:cstheme="minorHAnsi"/>
          <w:sz w:val="24"/>
          <w:szCs w:val="24"/>
        </w:rPr>
      </w:pPr>
      <w:ins w:id="544" w:author="KON" w:date="2012-07-23T14:48:00Z">
        <w:r>
          <w:rPr>
            <w:rFonts w:cstheme="minorHAnsi"/>
            <w:sz w:val="24"/>
            <w:szCs w:val="24"/>
          </w:rPr>
          <w:t xml:space="preserve">This object reconstructs movement information received across the network. It also attempts to makes sure the data it receives is </w:t>
        </w:r>
      </w:ins>
      <w:ins w:id="545" w:author="PeePeeSpeed" w:date="2012-07-27T12:42:00Z">
        <w:r w:rsidR="005A10B2">
          <w:rPr>
            <w:rFonts w:cstheme="minorHAnsi"/>
            <w:sz w:val="24"/>
            <w:szCs w:val="24"/>
          </w:rPr>
          <w:t>consistent</w:t>
        </w:r>
      </w:ins>
      <w:ins w:id="546" w:author="KON" w:date="2012-07-23T14:48:00Z">
        <w:del w:id="547" w:author="PeePeeSpeed" w:date="2012-07-27T12:42:00Z">
          <w:r w:rsidDel="005A10B2">
            <w:rPr>
              <w:rFonts w:cstheme="minorHAnsi"/>
              <w:sz w:val="24"/>
              <w:szCs w:val="24"/>
            </w:rPr>
            <w:delText>ac</w:delText>
          </w:r>
        </w:del>
        <w:del w:id="548" w:author="PeePeeSpeed" w:date="2012-07-27T12:41:00Z">
          <w:r w:rsidDel="005A10B2">
            <w:rPr>
              <w:rFonts w:cstheme="minorHAnsi"/>
              <w:sz w:val="24"/>
              <w:szCs w:val="24"/>
            </w:rPr>
            <w:delText>curate</w:delText>
          </w:r>
        </w:del>
        <w:r>
          <w:rPr>
            <w:rFonts w:cstheme="minorHAnsi"/>
            <w:sz w:val="24"/>
            <w:szCs w:val="24"/>
          </w:rPr>
          <w:t>.</w:t>
        </w:r>
      </w:ins>
    </w:p>
    <w:p w:rsidR="00A257D7" w:rsidRPr="00051773" w:rsidRDefault="00D208F9">
      <w:pPr>
        <w:rPr>
          <w:ins w:id="549" w:author="KON" w:date="2012-07-23T14:48:00Z"/>
          <w:rFonts w:cstheme="minorHAnsi"/>
          <w:b/>
          <w:sz w:val="24"/>
          <w:szCs w:val="24"/>
          <w:rPrChange w:id="550" w:author="KON" w:date="2012-07-23T14:49:00Z">
            <w:rPr>
              <w:ins w:id="551" w:author="KON" w:date="2012-07-23T14:48:00Z"/>
              <w:rFonts w:cstheme="minorHAnsi"/>
              <w:sz w:val="24"/>
              <w:szCs w:val="24"/>
            </w:rPr>
          </w:rPrChange>
        </w:rPr>
      </w:pPr>
      <w:ins w:id="552" w:author="KON" w:date="2012-07-23T14:12:00Z">
        <w:r w:rsidRPr="00D208F9">
          <w:rPr>
            <w:rFonts w:cstheme="minorHAnsi"/>
            <w:b/>
            <w:sz w:val="24"/>
            <w:szCs w:val="24"/>
            <w:rPrChange w:id="553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 xml:space="preserve">3D </w:t>
        </w:r>
      </w:ins>
      <w:ins w:id="554" w:author="KON" w:date="2012-07-23T14:49:00Z">
        <w:r w:rsidRPr="00D208F9">
          <w:rPr>
            <w:rFonts w:cstheme="minorHAnsi"/>
            <w:b/>
            <w:sz w:val="24"/>
            <w:szCs w:val="24"/>
            <w:rPrChange w:id="555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Environment</w:t>
        </w:r>
      </w:ins>
    </w:p>
    <w:p w:rsidR="00051773" w:rsidRDefault="00051773">
      <w:pPr>
        <w:rPr>
          <w:ins w:id="556" w:author="KON" w:date="2012-07-23T14:12:00Z"/>
          <w:rFonts w:cstheme="minorHAnsi"/>
          <w:sz w:val="24"/>
          <w:szCs w:val="24"/>
        </w:rPr>
      </w:pPr>
      <w:ins w:id="557" w:author="KON" w:date="2012-07-23T14:48:00Z">
        <w:r>
          <w:rPr>
            <w:rFonts w:cstheme="minorHAnsi"/>
            <w:sz w:val="24"/>
            <w:szCs w:val="24"/>
          </w:rPr>
          <w:t xml:space="preserve">This is the display environment </w:t>
        </w:r>
      </w:ins>
      <w:ins w:id="558" w:author="KON" w:date="2012-07-23T14:49:00Z">
        <w:r>
          <w:rPr>
            <w:rFonts w:cstheme="minorHAnsi"/>
            <w:sz w:val="24"/>
            <w:szCs w:val="24"/>
          </w:rPr>
          <w:t>generated</w:t>
        </w:r>
      </w:ins>
      <w:ins w:id="559" w:author="KON" w:date="2012-07-23T14:48:00Z">
        <w:r>
          <w:rPr>
            <w:rFonts w:cstheme="minorHAnsi"/>
            <w:sz w:val="24"/>
            <w:szCs w:val="24"/>
          </w:rPr>
          <w:t xml:space="preserve"> by the </w:t>
        </w:r>
      </w:ins>
      <w:ins w:id="560" w:author="KON" w:date="2012-07-23T14:49:00Z">
        <w:r>
          <w:rPr>
            <w:rFonts w:cstheme="minorHAnsi"/>
            <w:sz w:val="24"/>
            <w:szCs w:val="24"/>
          </w:rPr>
          <w:t>A</w:t>
        </w:r>
      </w:ins>
      <w:ins w:id="561" w:author="KON" w:date="2012-07-23T14:48:00Z">
        <w:r>
          <w:rPr>
            <w:rFonts w:cstheme="minorHAnsi"/>
            <w:sz w:val="24"/>
            <w:szCs w:val="24"/>
          </w:rPr>
          <w:t>vateering application</w:t>
        </w:r>
      </w:ins>
    </w:p>
    <w:p w:rsidR="00051773" w:rsidRPr="00051773" w:rsidRDefault="00D208F9">
      <w:pPr>
        <w:rPr>
          <w:ins w:id="562" w:author="KON" w:date="2012-07-23T14:49:00Z"/>
          <w:rFonts w:cstheme="minorHAnsi"/>
          <w:b/>
          <w:sz w:val="24"/>
          <w:szCs w:val="24"/>
          <w:rPrChange w:id="563" w:author="KON" w:date="2012-07-23T14:49:00Z">
            <w:rPr>
              <w:ins w:id="564" w:author="KON" w:date="2012-07-23T14:49:00Z"/>
              <w:rFonts w:cstheme="minorHAnsi"/>
              <w:sz w:val="24"/>
              <w:szCs w:val="24"/>
            </w:rPr>
          </w:rPrChange>
        </w:rPr>
      </w:pPr>
      <w:proofErr w:type="spellStart"/>
      <w:ins w:id="565" w:author="KON" w:date="2012-07-23T14:12:00Z">
        <w:r w:rsidRPr="00D208F9">
          <w:rPr>
            <w:rFonts w:cstheme="minorHAnsi"/>
            <w:b/>
            <w:sz w:val="24"/>
            <w:szCs w:val="24"/>
            <w:rPrChange w:id="566" w:author="KON" w:date="2012-07-23T14:49:00Z">
              <w:rPr>
                <w:rFonts w:asciiTheme="majorHAnsi" w:eastAsiaTheme="majorEastAsia" w:hAnsiTheme="majorHAnsi" w:cstheme="minorHAnsi"/>
                <w:b/>
                <w:bCs/>
                <w:i/>
                <w:iCs/>
                <w:color w:val="4F81BD" w:themeColor="accent1"/>
                <w:sz w:val="24"/>
                <w:szCs w:val="24"/>
              </w:rPr>
            </w:rPrChange>
          </w:rPr>
          <w:t>NetworkModel</w:t>
        </w:r>
      </w:ins>
      <w:proofErr w:type="spellEnd"/>
    </w:p>
    <w:p w:rsidR="00051773" w:rsidRDefault="00051773" w:rsidP="00051773">
      <w:pPr>
        <w:rPr>
          <w:ins w:id="567" w:author="KON" w:date="2012-07-23T14:49:00Z"/>
          <w:rFonts w:cstheme="minorHAnsi"/>
          <w:sz w:val="24"/>
          <w:szCs w:val="24"/>
        </w:rPr>
      </w:pPr>
      <w:ins w:id="568" w:author="KON" w:date="2012-07-23T14:49:00Z">
        <w:r>
          <w:rPr>
            <w:rFonts w:cstheme="minorHAnsi"/>
            <w:sz w:val="24"/>
            <w:szCs w:val="24"/>
          </w:rPr>
          <w:t>This object will handle connecting to both local and remote servers. It will handle both server registration submission and data retrieval.</w:t>
        </w:r>
      </w:ins>
    </w:p>
    <w:p w:rsidR="00E520A7" w:rsidRPr="00755F5A" w:rsidRDefault="00E520A7">
      <w:pPr>
        <w:rPr>
          <w:rFonts w:eastAsiaTheme="majorEastAsia" w:cstheme="minorHAnsi"/>
          <w:b/>
          <w:bCs/>
          <w:color w:val="4F81BD" w:themeColor="accent1"/>
          <w:sz w:val="36"/>
          <w:szCs w:val="36"/>
        </w:rPr>
      </w:pPr>
      <w:r w:rsidRPr="00755F5A">
        <w:rPr>
          <w:rFonts w:cstheme="minorHAnsi"/>
          <w:sz w:val="36"/>
          <w:szCs w:val="36"/>
        </w:rPr>
        <w:br w:type="page"/>
      </w:r>
    </w:p>
    <w:p w:rsidR="005A10B2" w:rsidRDefault="004D0C02">
      <w:pPr>
        <w:pStyle w:val="Heading2"/>
        <w:rPr>
          <w:ins w:id="569" w:author="KON" w:date="2012-07-25T15:28:00Z"/>
          <w:rFonts w:cstheme="minorHAnsi"/>
          <w:sz w:val="36"/>
          <w:szCs w:val="36"/>
        </w:rPr>
        <w:pPrChange w:id="570" w:author="KON" w:date="2012-07-25T15:28:00Z">
          <w:pPr/>
        </w:pPrChange>
      </w:pPr>
      <w:bookmarkStart w:id="571" w:name="_Toc331155964"/>
      <w:r w:rsidRPr="00755F5A">
        <w:rPr>
          <w:rFonts w:asciiTheme="minorHAnsi" w:hAnsiTheme="minorHAnsi" w:cstheme="minorHAnsi"/>
          <w:sz w:val="36"/>
          <w:szCs w:val="36"/>
        </w:rPr>
        <w:lastRenderedPageBreak/>
        <w:t xml:space="preserve">7. </w:t>
      </w:r>
      <w:r w:rsidR="00E520A7" w:rsidRPr="00755F5A">
        <w:rPr>
          <w:rFonts w:asciiTheme="minorHAnsi" w:hAnsiTheme="minorHAnsi" w:cstheme="minorHAnsi"/>
          <w:sz w:val="36"/>
          <w:szCs w:val="36"/>
        </w:rPr>
        <w:t>Internal and external assessment</w:t>
      </w:r>
      <w:bookmarkEnd w:id="571"/>
    </w:p>
    <w:p w:rsidR="004621AF" w:rsidRDefault="005C6FA4">
      <w:pPr>
        <w:rPr>
          <w:ins w:id="572" w:author="KON" w:date="2012-07-25T15:28:00Z"/>
        </w:rPr>
      </w:pPr>
      <w:ins w:id="573" w:author="KON" w:date="2012-07-30T14:13:00Z">
        <w:r>
          <w:br/>
          <w:t>This document was assessed by Martin Rule, Lane Cotgrove and James Bayliss on the 26</w:t>
        </w:r>
        <w:r w:rsidRPr="005C6FA4">
          <w:rPr>
            <w:vertAlign w:val="superscript"/>
          </w:rPr>
          <w:t>th</w:t>
        </w:r>
        <w:r>
          <w:t xml:space="preserve"> </w:t>
        </w:r>
      </w:ins>
      <w:ins w:id="574" w:author="KON" w:date="2012-07-30T14:14:00Z">
        <w:r>
          <w:t>July 2012</w:t>
        </w:r>
      </w:ins>
    </w:p>
    <w:p w:rsidR="004621AF" w:rsidDel="005A10B2" w:rsidRDefault="005A10B2" w:rsidP="004621AF">
      <w:pPr>
        <w:rPr>
          <w:ins w:id="575" w:author="KON" w:date="2012-07-25T15:28:00Z"/>
          <w:del w:id="576" w:author="PeePeeSpeed" w:date="2012-07-27T12:43:00Z"/>
        </w:rPr>
      </w:pPr>
      <w:ins w:id="577" w:author="PeePeeSpeed" w:date="2012-07-27T12:43:00Z">
        <w:del w:id="578" w:author="KON" w:date="2012-07-30T14:14:00Z">
          <w:r w:rsidDel="005C6FA4">
            <w:delText>Verification from Andrew (Advisor)</w:delText>
          </w:r>
        </w:del>
      </w:ins>
      <w:ins w:id="579" w:author="KON" w:date="2012-07-30T14:14:00Z">
        <w:r w:rsidR="005C6FA4">
          <w:t xml:space="preserve">This document was assessed by Andrew </w:t>
        </w:r>
        <w:proofErr w:type="spellStart"/>
        <w:r w:rsidR="005C6FA4">
          <w:t>Eales</w:t>
        </w:r>
        <w:proofErr w:type="spellEnd"/>
        <w:r w:rsidR="005C6FA4">
          <w:t xml:space="preserve"> on</w:t>
        </w:r>
      </w:ins>
      <w:ins w:id="580" w:author="KON" w:date="2012-08-16T11:28:00Z">
        <w:r w:rsidR="00FC6A07">
          <w:t xml:space="preserve"> 16</w:t>
        </w:r>
        <w:r w:rsidR="00FC6A07" w:rsidRPr="00FC6A07">
          <w:rPr>
            <w:vertAlign w:val="superscript"/>
          </w:rPr>
          <w:t>th</w:t>
        </w:r>
        <w:r w:rsidR="00FC6A07">
          <w:t xml:space="preserve"> August 2012</w:t>
        </w:r>
      </w:ins>
      <w:bookmarkStart w:id="581" w:name="_GoBack"/>
      <w:bookmarkEnd w:id="581"/>
    </w:p>
    <w:p w:rsidR="004621AF" w:rsidRDefault="004621AF">
      <w:pPr>
        <w:rPr>
          <w:ins w:id="582" w:author="KON" w:date="2012-07-25T15:28:00Z"/>
        </w:rPr>
      </w:pPr>
      <w:ins w:id="583" w:author="KON" w:date="2012-07-25T15:28:00Z">
        <w:r>
          <w:br w:type="page"/>
        </w:r>
      </w:ins>
    </w:p>
    <w:p w:rsidR="005A10B2" w:rsidRDefault="00D208F9">
      <w:pPr>
        <w:pStyle w:val="Heading2"/>
        <w:rPr>
          <w:ins w:id="584" w:author="KON" w:date="2012-07-25T15:29:00Z"/>
          <w:rFonts w:cstheme="minorHAnsi"/>
          <w:sz w:val="36"/>
          <w:szCs w:val="36"/>
        </w:rPr>
        <w:pPrChange w:id="585" w:author="KON" w:date="2012-07-25T15:28:00Z">
          <w:pPr/>
        </w:pPrChange>
      </w:pPr>
      <w:bookmarkStart w:id="586" w:name="_Toc331155965"/>
      <w:ins w:id="587" w:author="KON" w:date="2012-07-25T15:28:00Z">
        <w:r w:rsidRPr="00D208F9">
          <w:rPr>
            <w:rFonts w:asciiTheme="minorHAnsi" w:hAnsiTheme="minorHAnsi" w:cstheme="minorHAnsi"/>
            <w:sz w:val="36"/>
            <w:szCs w:val="36"/>
            <w:rPrChange w:id="588" w:author="KON" w:date="2012-07-25T15:29:00Z">
              <w:rPr>
                <w:b/>
                <w:bCs/>
                <w:i/>
                <w:iCs/>
              </w:rPr>
            </w:rPrChange>
          </w:rPr>
          <w:lastRenderedPageBreak/>
          <w:t>8. References</w:t>
        </w:r>
      </w:ins>
      <w:bookmarkEnd w:id="586"/>
    </w:p>
    <w:p w:rsidR="004621AF" w:rsidRPr="00E34705" w:rsidRDefault="004621AF">
      <w:pPr>
        <w:rPr>
          <w:ins w:id="589" w:author="KON" w:date="2012-07-25T15:36:00Z"/>
          <w:sz w:val="24"/>
          <w:szCs w:val="24"/>
        </w:rPr>
      </w:pPr>
      <w:ins w:id="590" w:author="KON" w:date="2012-07-25T15:32:00Z">
        <w:r w:rsidRPr="00E34705">
          <w:rPr>
            <w:sz w:val="24"/>
            <w:szCs w:val="24"/>
          </w:rPr>
          <w:t xml:space="preserve">Palmer, S. (2009). </w:t>
        </w:r>
        <w:r w:rsidR="00D208F9" w:rsidRPr="00E34705">
          <w:rPr>
            <w:i/>
            <w:sz w:val="24"/>
            <w:szCs w:val="24"/>
            <w:rPrChange w:id="591" w:author="KON" w:date="2012-07-25T15:33:00Z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</w:rPrChange>
          </w:rPr>
          <w:t xml:space="preserve">An introduction to Feature Driven </w:t>
        </w:r>
        <w:proofErr w:type="spellStart"/>
        <w:r w:rsidR="00D208F9" w:rsidRPr="00E34705">
          <w:rPr>
            <w:i/>
            <w:sz w:val="24"/>
            <w:szCs w:val="24"/>
            <w:rPrChange w:id="592" w:author="KON" w:date="2012-07-25T15:33:00Z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</w:rPrChange>
          </w:rPr>
          <w:t>Development</w:t>
        </w:r>
        <w:r w:rsidRPr="00E34705">
          <w:rPr>
            <w:sz w:val="24"/>
            <w:szCs w:val="24"/>
          </w:rPr>
          <w:t>.</w:t>
        </w:r>
      </w:ins>
      <w:ins w:id="593" w:author="KON" w:date="2012-07-25T15:33:00Z">
        <w:r w:rsidRPr="00E34705">
          <w:rPr>
            <w:sz w:val="24"/>
            <w:szCs w:val="24"/>
          </w:rPr>
          <w:t>Retrieved</w:t>
        </w:r>
        <w:proofErr w:type="spellEnd"/>
        <w:r w:rsidRPr="00E34705">
          <w:rPr>
            <w:sz w:val="24"/>
            <w:szCs w:val="24"/>
          </w:rPr>
          <w:t xml:space="preserve"> from</w:t>
        </w:r>
        <w:r w:rsidRPr="00E34705">
          <w:rPr>
            <w:sz w:val="24"/>
            <w:szCs w:val="24"/>
          </w:rPr>
          <w:br/>
        </w:r>
        <w:r w:rsidRPr="00E34705">
          <w:rPr>
            <w:sz w:val="24"/>
            <w:szCs w:val="24"/>
          </w:rPr>
          <w:tab/>
        </w:r>
        <w:r w:rsidR="00D208F9" w:rsidRPr="00E34705">
          <w:rPr>
            <w:sz w:val="24"/>
            <w:szCs w:val="24"/>
          </w:rPr>
          <w:fldChar w:fldCharType="begin"/>
        </w:r>
        <w:r w:rsidRPr="00E34705">
          <w:rPr>
            <w:sz w:val="24"/>
            <w:szCs w:val="24"/>
          </w:rPr>
          <w:instrText xml:space="preserve"> HYPERLINK "http://agile.dzone.com/articles/introduction-feature-driven" </w:instrText>
        </w:r>
        <w:r w:rsidR="00D208F9" w:rsidRPr="00E34705">
          <w:rPr>
            <w:sz w:val="24"/>
            <w:szCs w:val="24"/>
          </w:rPr>
          <w:fldChar w:fldCharType="separate"/>
        </w:r>
        <w:r w:rsidRPr="00E34705">
          <w:rPr>
            <w:rStyle w:val="Hyperlink"/>
            <w:sz w:val="24"/>
            <w:szCs w:val="24"/>
          </w:rPr>
          <w:t>http://agile.dzone.com/articles/introduction-feature-driven</w:t>
        </w:r>
        <w:r w:rsidR="00D208F9" w:rsidRPr="00E34705">
          <w:rPr>
            <w:sz w:val="24"/>
            <w:szCs w:val="24"/>
          </w:rPr>
          <w:fldChar w:fldCharType="end"/>
        </w:r>
      </w:ins>
    </w:p>
    <w:p w:rsidR="00805AD3" w:rsidRPr="00E34705" w:rsidRDefault="00805AD3">
      <w:pPr>
        <w:rPr>
          <w:ins w:id="594" w:author="KON" w:date="2012-08-02T18:40:00Z"/>
          <w:sz w:val="24"/>
          <w:szCs w:val="24"/>
        </w:rPr>
      </w:pPr>
      <w:proofErr w:type="gramStart"/>
      <w:ins w:id="595" w:author="KON" w:date="2012-07-25T15:36:00Z">
        <w:r w:rsidRPr="00E34705">
          <w:rPr>
            <w:sz w:val="24"/>
            <w:szCs w:val="24"/>
          </w:rPr>
          <w:t>Ambler, S. W.</w:t>
        </w:r>
      </w:ins>
      <w:ins w:id="596" w:author="KON" w:date="2012-07-25T15:38:00Z">
        <w:r w:rsidR="005A0832" w:rsidRPr="00E34705">
          <w:rPr>
            <w:sz w:val="24"/>
            <w:szCs w:val="24"/>
          </w:rPr>
          <w:t xml:space="preserve"> (2009).</w:t>
        </w:r>
      </w:ins>
      <w:ins w:id="597" w:author="KON" w:date="2012-07-25T15:36:00Z">
        <w:r w:rsidRPr="00E34705">
          <w:rPr>
            <w:sz w:val="24"/>
            <w:szCs w:val="24"/>
          </w:rPr>
          <w:t>Feature D</w:t>
        </w:r>
      </w:ins>
      <w:ins w:id="598" w:author="KON" w:date="2012-07-25T15:37:00Z">
        <w:r w:rsidRPr="00E34705">
          <w:rPr>
            <w:sz w:val="24"/>
            <w:szCs w:val="24"/>
          </w:rPr>
          <w:t>r</w:t>
        </w:r>
      </w:ins>
      <w:ins w:id="599" w:author="KON" w:date="2012-07-25T15:36:00Z">
        <w:r w:rsidRPr="00E34705">
          <w:rPr>
            <w:sz w:val="24"/>
            <w:szCs w:val="24"/>
          </w:rPr>
          <w:t>iven Development</w:t>
        </w:r>
      </w:ins>
      <w:ins w:id="600" w:author="KON" w:date="2012-07-25T15:37:00Z">
        <w:r w:rsidRPr="00E34705">
          <w:rPr>
            <w:sz w:val="24"/>
            <w:szCs w:val="24"/>
          </w:rPr>
          <w:t>.</w:t>
        </w:r>
        <w:proofErr w:type="gramEnd"/>
        <w:r w:rsidRPr="00E34705">
          <w:rPr>
            <w:sz w:val="24"/>
            <w:szCs w:val="24"/>
          </w:rPr>
          <w:t xml:space="preserve"> Retrieved from</w:t>
        </w:r>
        <w:r w:rsidRPr="00E34705">
          <w:rPr>
            <w:sz w:val="24"/>
            <w:szCs w:val="24"/>
          </w:rPr>
          <w:br/>
        </w:r>
        <w:r w:rsidRPr="00E34705">
          <w:rPr>
            <w:sz w:val="24"/>
            <w:szCs w:val="24"/>
          </w:rPr>
          <w:tab/>
        </w:r>
        <w:r w:rsidR="00D208F9" w:rsidRPr="00E34705">
          <w:rPr>
            <w:sz w:val="24"/>
            <w:szCs w:val="24"/>
          </w:rPr>
          <w:fldChar w:fldCharType="begin"/>
        </w:r>
        <w:r w:rsidRPr="00E34705">
          <w:rPr>
            <w:sz w:val="24"/>
            <w:szCs w:val="24"/>
          </w:rPr>
          <w:instrText xml:space="preserve"> HYPERLINK "http://www.agilemodeling.com/essays/fdd.htm" </w:instrText>
        </w:r>
        <w:r w:rsidR="00D208F9" w:rsidRPr="00E34705">
          <w:rPr>
            <w:sz w:val="24"/>
            <w:szCs w:val="24"/>
          </w:rPr>
          <w:fldChar w:fldCharType="separate"/>
        </w:r>
        <w:r w:rsidRPr="00E34705">
          <w:rPr>
            <w:rStyle w:val="Hyperlink"/>
            <w:sz w:val="24"/>
            <w:szCs w:val="24"/>
          </w:rPr>
          <w:t>http://www.agilemodeling.com/essays/fdd.htm</w:t>
        </w:r>
        <w:r w:rsidR="00D208F9" w:rsidRPr="00E34705">
          <w:rPr>
            <w:sz w:val="24"/>
            <w:szCs w:val="24"/>
          </w:rPr>
          <w:fldChar w:fldCharType="end"/>
        </w:r>
      </w:ins>
    </w:p>
    <w:p w:rsidR="00E34705" w:rsidRDefault="00E34705" w:rsidP="00E34705">
      <w:pPr>
        <w:rPr>
          <w:ins w:id="601" w:author="KON" w:date="2012-08-02T18:41:00Z"/>
          <w:sz w:val="24"/>
          <w:szCs w:val="24"/>
        </w:rPr>
      </w:pPr>
      <w:ins w:id="602" w:author="KON" w:date="2012-08-02T18:40:00Z">
        <w:r>
          <w:rPr>
            <w:sz w:val="24"/>
            <w:szCs w:val="24"/>
          </w:rPr>
          <w:t xml:space="preserve">Dawson, C. W. (2009). </w:t>
        </w:r>
        <w:proofErr w:type="gramStart"/>
        <w:r w:rsidRPr="003E7BEC">
          <w:rPr>
            <w:i/>
            <w:sz w:val="24"/>
            <w:szCs w:val="24"/>
          </w:rPr>
          <w:t>Projects in Computing and Information Systems, A Student’s Guide</w:t>
        </w:r>
        <w:r>
          <w:rPr>
            <w:sz w:val="24"/>
            <w:szCs w:val="24"/>
          </w:rPr>
          <w:t>.</w:t>
        </w:r>
        <w:proofErr w:type="gramEnd"/>
        <w:r>
          <w:rPr>
            <w:sz w:val="24"/>
            <w:szCs w:val="24"/>
          </w:rPr>
          <w:tab/>
          <w:t>Harlow, England: Pearson Education Limited.</w:t>
        </w:r>
      </w:ins>
    </w:p>
    <w:p w:rsidR="00E34705" w:rsidRPr="005B1DFC" w:rsidRDefault="00E34705" w:rsidP="00E34705">
      <w:pPr>
        <w:rPr>
          <w:ins w:id="603" w:author="KON" w:date="2012-08-02T18:41:00Z"/>
          <w:sz w:val="24"/>
          <w:szCs w:val="24"/>
        </w:rPr>
      </w:pPr>
      <w:proofErr w:type="gramStart"/>
      <w:ins w:id="604" w:author="KON" w:date="2012-08-02T18:41:00Z">
        <w:r w:rsidRPr="005B1DFC">
          <w:rPr>
            <w:sz w:val="24"/>
            <w:szCs w:val="24"/>
          </w:rPr>
          <w:t xml:space="preserve">Palmer, S. R. &amp; </w:t>
        </w:r>
        <w:proofErr w:type="spellStart"/>
        <w:r w:rsidRPr="005B1DFC">
          <w:rPr>
            <w:sz w:val="24"/>
            <w:szCs w:val="24"/>
          </w:rPr>
          <w:t>Felsing</w:t>
        </w:r>
        <w:proofErr w:type="spellEnd"/>
        <w:r w:rsidRPr="005B1DFC">
          <w:rPr>
            <w:sz w:val="24"/>
            <w:szCs w:val="24"/>
          </w:rPr>
          <w:t>, J. M. (2002).</w:t>
        </w:r>
        <w:proofErr w:type="gramEnd"/>
        <w:r w:rsidRPr="005B1DFC">
          <w:rPr>
            <w:sz w:val="24"/>
            <w:szCs w:val="24"/>
          </w:rPr>
          <w:t xml:space="preserve"> </w:t>
        </w:r>
        <w:proofErr w:type="gramStart"/>
        <w:r w:rsidRPr="005B1DFC">
          <w:rPr>
            <w:i/>
            <w:sz w:val="24"/>
            <w:szCs w:val="24"/>
          </w:rPr>
          <w:t>A practical Guide to Feature Driven Development</w:t>
        </w:r>
        <w:r w:rsidRPr="005B1DFC">
          <w:rPr>
            <w:sz w:val="24"/>
            <w:szCs w:val="24"/>
          </w:rPr>
          <w:t>.</w:t>
        </w:r>
        <w:proofErr w:type="gramEnd"/>
        <w:r w:rsidRPr="005B1DFC">
          <w:rPr>
            <w:sz w:val="24"/>
            <w:szCs w:val="24"/>
          </w:rPr>
          <w:t xml:space="preserve"> </w:t>
        </w:r>
        <w:proofErr w:type="spellStart"/>
        <w:r w:rsidRPr="005B1DFC">
          <w:rPr>
            <w:sz w:val="24"/>
            <w:szCs w:val="24"/>
          </w:rPr>
          <w:t>Upple</w:t>
        </w:r>
        <w:proofErr w:type="spellEnd"/>
        <w:r w:rsidRPr="005B1DFC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ab/>
        </w:r>
        <w:r w:rsidRPr="005B1DFC">
          <w:rPr>
            <w:sz w:val="24"/>
            <w:szCs w:val="24"/>
          </w:rPr>
          <w:t xml:space="preserve">Saddle </w:t>
        </w:r>
        <w:r w:rsidRPr="005B1DFC">
          <w:rPr>
            <w:sz w:val="24"/>
            <w:szCs w:val="24"/>
          </w:rPr>
          <w:tab/>
          <w:t>River, NJ: Prentice-Hall.</w:t>
        </w:r>
      </w:ins>
    </w:p>
    <w:p w:rsidR="00E34705" w:rsidRPr="003E7BEC" w:rsidRDefault="00E34705" w:rsidP="00E34705">
      <w:pPr>
        <w:rPr>
          <w:ins w:id="605" w:author="KON" w:date="2012-08-02T18:40:00Z"/>
          <w:sz w:val="24"/>
          <w:szCs w:val="24"/>
        </w:rPr>
      </w:pPr>
    </w:p>
    <w:p w:rsidR="00E34705" w:rsidRPr="004621AF" w:rsidRDefault="00E34705">
      <w:pPr>
        <w:rPr>
          <w:ins w:id="606" w:author="KON" w:date="2012-07-25T15:28:00Z"/>
          <w:rPrChange w:id="607" w:author="KON" w:date="2012-07-25T15:29:00Z">
            <w:rPr>
              <w:ins w:id="608" w:author="KON" w:date="2012-07-25T15:28:00Z"/>
              <w:rFonts w:eastAsiaTheme="majorEastAsia" w:cstheme="minorHAnsi"/>
              <w:b/>
              <w:bCs/>
              <w:color w:val="4F81BD" w:themeColor="accent1"/>
              <w:sz w:val="36"/>
              <w:szCs w:val="36"/>
            </w:rPr>
          </w:rPrChange>
        </w:rPr>
      </w:pPr>
    </w:p>
    <w:p w:rsidR="00E520A7" w:rsidRPr="00755F5A" w:rsidRDefault="00E520A7" w:rsidP="00257FBD">
      <w:pPr>
        <w:pStyle w:val="Heading2"/>
        <w:rPr>
          <w:rFonts w:asciiTheme="minorHAnsi" w:hAnsiTheme="minorHAnsi" w:cstheme="minorHAnsi"/>
          <w:sz w:val="36"/>
          <w:szCs w:val="36"/>
        </w:rPr>
      </w:pPr>
    </w:p>
    <w:sectPr w:rsidR="00E520A7" w:rsidRPr="00755F5A" w:rsidSect="00257FB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EEB" w:rsidRDefault="00235EEB" w:rsidP="00257FBD">
      <w:pPr>
        <w:spacing w:after="0" w:line="240" w:lineRule="auto"/>
      </w:pPr>
      <w:r>
        <w:separator/>
      </w:r>
    </w:p>
  </w:endnote>
  <w:endnote w:type="continuationSeparator" w:id="0">
    <w:p w:rsidR="00235EEB" w:rsidRDefault="00235EEB" w:rsidP="0025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526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A10B2" w:rsidRDefault="005A10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A07" w:rsidRPr="00FC6A07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A10B2" w:rsidRDefault="005A10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EEB" w:rsidRDefault="00235EEB" w:rsidP="00257FBD">
      <w:pPr>
        <w:spacing w:after="0" w:line="240" w:lineRule="auto"/>
      </w:pPr>
      <w:r>
        <w:separator/>
      </w:r>
    </w:p>
  </w:footnote>
  <w:footnote w:type="continuationSeparator" w:id="0">
    <w:p w:rsidR="00235EEB" w:rsidRDefault="00235EEB" w:rsidP="0025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0B2" w:rsidRDefault="005A10B2">
    <w:pPr>
      <w:pStyle w:val="Header"/>
    </w:pPr>
    <w:r>
      <w:t>Author: M Rule, L Cotgrove and J Bayliss</w:t>
    </w:r>
    <w:r>
      <w:ptab w:relativeTo="margin" w:alignment="center" w:leader="none"/>
    </w:r>
    <w:r>
      <w:t>Motion Project</w:t>
    </w:r>
    <w:r>
      <w:ptab w:relativeTo="margin" w:alignment="right" w:leader="none"/>
    </w:r>
    <w:ins w:id="609" w:author="KON" w:date="2012-08-16T11:27:00Z">
      <w:r w:rsidR="0001201D">
        <w:t>Version</w:t>
      </w:r>
    </w:ins>
    <w:del w:id="610" w:author="KON" w:date="2012-08-16T11:27:00Z">
      <w:r w:rsidDel="0001201D">
        <w:delText>Created</w:delText>
      </w:r>
    </w:del>
    <w:r>
      <w:t xml:space="preserve">: </w:t>
    </w:r>
    <w:del w:id="611" w:author="KON" w:date="2012-08-16T11:27:00Z">
      <w:r w:rsidDel="0001201D">
        <w:delText>18</w:delText>
      </w:r>
      <w:r w:rsidRPr="00257FBD" w:rsidDel="0001201D">
        <w:rPr>
          <w:vertAlign w:val="superscript"/>
        </w:rPr>
        <w:delText>th</w:delText>
      </w:r>
      <w:r w:rsidDel="0001201D">
        <w:delText xml:space="preserve"> July 2012</w:delText>
      </w:r>
    </w:del>
    <w:ins w:id="612" w:author="KON" w:date="2012-08-16T11:27:00Z">
      <w:r w:rsidR="0001201D">
        <w:t>1.3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trackRevision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2A19"/>
    <w:rsid w:val="0001201D"/>
    <w:rsid w:val="000511AF"/>
    <w:rsid w:val="00051773"/>
    <w:rsid w:val="00113130"/>
    <w:rsid w:val="00157166"/>
    <w:rsid w:val="00201B25"/>
    <w:rsid w:val="00235EEB"/>
    <w:rsid w:val="00257FBD"/>
    <w:rsid w:val="00260119"/>
    <w:rsid w:val="00277305"/>
    <w:rsid w:val="00290827"/>
    <w:rsid w:val="002D13AD"/>
    <w:rsid w:val="002E1AF3"/>
    <w:rsid w:val="003446D8"/>
    <w:rsid w:val="003A251B"/>
    <w:rsid w:val="003A31C0"/>
    <w:rsid w:val="003D2482"/>
    <w:rsid w:val="003E15FD"/>
    <w:rsid w:val="003F4E98"/>
    <w:rsid w:val="00412941"/>
    <w:rsid w:val="004536F3"/>
    <w:rsid w:val="004621AF"/>
    <w:rsid w:val="004A2183"/>
    <w:rsid w:val="004D0C02"/>
    <w:rsid w:val="004E6665"/>
    <w:rsid w:val="00531D38"/>
    <w:rsid w:val="00555564"/>
    <w:rsid w:val="00584D13"/>
    <w:rsid w:val="005A0832"/>
    <w:rsid w:val="005A10B2"/>
    <w:rsid w:val="005C6FA4"/>
    <w:rsid w:val="005F0BFA"/>
    <w:rsid w:val="00615EC5"/>
    <w:rsid w:val="00631C36"/>
    <w:rsid w:val="00703125"/>
    <w:rsid w:val="00755E5C"/>
    <w:rsid w:val="00755F5A"/>
    <w:rsid w:val="0077350E"/>
    <w:rsid w:val="007A5F21"/>
    <w:rsid w:val="007F63C3"/>
    <w:rsid w:val="00805AD3"/>
    <w:rsid w:val="0083729E"/>
    <w:rsid w:val="00870F90"/>
    <w:rsid w:val="008828A8"/>
    <w:rsid w:val="008E740E"/>
    <w:rsid w:val="00910DDF"/>
    <w:rsid w:val="00925D04"/>
    <w:rsid w:val="00931651"/>
    <w:rsid w:val="00952D2D"/>
    <w:rsid w:val="00990822"/>
    <w:rsid w:val="009D4026"/>
    <w:rsid w:val="009D6A9A"/>
    <w:rsid w:val="00A257D7"/>
    <w:rsid w:val="00A45EAC"/>
    <w:rsid w:val="00B15CE0"/>
    <w:rsid w:val="00B172FA"/>
    <w:rsid w:val="00BC2A19"/>
    <w:rsid w:val="00BC3DB2"/>
    <w:rsid w:val="00C022B5"/>
    <w:rsid w:val="00C12392"/>
    <w:rsid w:val="00C36DB7"/>
    <w:rsid w:val="00C46D05"/>
    <w:rsid w:val="00C6733D"/>
    <w:rsid w:val="00CB5304"/>
    <w:rsid w:val="00D208F9"/>
    <w:rsid w:val="00D81C84"/>
    <w:rsid w:val="00DD7044"/>
    <w:rsid w:val="00E34705"/>
    <w:rsid w:val="00E413E5"/>
    <w:rsid w:val="00E520A7"/>
    <w:rsid w:val="00EA52F2"/>
    <w:rsid w:val="00EB1483"/>
    <w:rsid w:val="00EC51BF"/>
    <w:rsid w:val="00EC5801"/>
    <w:rsid w:val="00F00C80"/>
    <w:rsid w:val="00F128C1"/>
    <w:rsid w:val="00F37963"/>
    <w:rsid w:val="00F41CD9"/>
    <w:rsid w:val="00F76AD0"/>
    <w:rsid w:val="00F96D44"/>
    <w:rsid w:val="00FC6A07"/>
    <w:rsid w:val="00FE3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AF"/>
  </w:style>
  <w:style w:type="paragraph" w:styleId="Heading1">
    <w:name w:val="heading 1"/>
    <w:basedOn w:val="Normal"/>
    <w:next w:val="Normal"/>
    <w:link w:val="Heading1Char"/>
    <w:uiPriority w:val="9"/>
    <w:qFormat/>
    <w:rsid w:val="002E1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2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E520A7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520A7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E1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AF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E1A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1A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BD"/>
  </w:style>
  <w:style w:type="paragraph" w:styleId="Footer">
    <w:name w:val="footer"/>
    <w:basedOn w:val="Normal"/>
    <w:link w:val="FooterChar"/>
    <w:uiPriority w:val="99"/>
    <w:unhideWhenUsed/>
    <w:rsid w:val="0025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BD"/>
  </w:style>
  <w:style w:type="paragraph" w:styleId="Revision">
    <w:name w:val="Revision"/>
    <w:hidden/>
    <w:uiPriority w:val="99"/>
    <w:semiHidden/>
    <w:rsid w:val="00257FB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36D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5F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828A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2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E520A7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520A7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E1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AF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E1A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1A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BD"/>
  </w:style>
  <w:style w:type="paragraph" w:styleId="Footer">
    <w:name w:val="footer"/>
    <w:basedOn w:val="Normal"/>
    <w:link w:val="FooterChar"/>
    <w:uiPriority w:val="99"/>
    <w:unhideWhenUsed/>
    <w:rsid w:val="0025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BD"/>
  </w:style>
  <w:style w:type="paragraph" w:styleId="Revision">
    <w:name w:val="Revision"/>
    <w:hidden/>
    <w:uiPriority w:val="99"/>
    <w:semiHidden/>
    <w:rsid w:val="00257FB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36D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5F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828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3E4F4-4209-4F59-A77B-A447ECD1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15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Project</vt:lpstr>
    </vt:vector>
  </TitlesOfParts>
  <Company>Martin Rule, Lane Cotgrove and James Bayliss</Company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Project</dc:title>
  <dc:subject>Overall domain model v1.2</dc:subject>
  <dc:creator>Martin Rule</dc:creator>
  <cp:keywords/>
  <dc:description/>
  <cp:lastModifiedBy>KON</cp:lastModifiedBy>
  <cp:revision>37</cp:revision>
  <dcterms:created xsi:type="dcterms:W3CDTF">2012-07-18T04:58:00Z</dcterms:created>
  <dcterms:modified xsi:type="dcterms:W3CDTF">2012-08-15T23:29:00Z</dcterms:modified>
</cp:coreProperties>
</file>